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3019" w14:textId="77777777" w:rsidR="000824EF" w:rsidRPr="00263DC7" w:rsidRDefault="000824EF" w:rsidP="00E96B70">
      <w:pPr>
        <w:pStyle w:val="TitlePage"/>
        <w:rPr>
          <w:caps/>
          <w:sz w:val="40"/>
          <w:lang w:val="es-ES_tradnl"/>
        </w:rPr>
      </w:pPr>
    </w:p>
    <w:p w14:paraId="6763E9C0" w14:textId="77777777" w:rsidR="000824EF" w:rsidRPr="00263DC7" w:rsidRDefault="000824EF" w:rsidP="00E96B70">
      <w:pPr>
        <w:pStyle w:val="TitlePage"/>
        <w:rPr>
          <w:caps/>
          <w:sz w:val="40"/>
          <w:lang w:val="es-ES_tradnl"/>
        </w:rPr>
      </w:pPr>
    </w:p>
    <w:p w14:paraId="7F0B4D34" w14:textId="77777777" w:rsidR="000824EF" w:rsidRDefault="00EF05DF" w:rsidP="00E96B70">
      <w:pPr>
        <w:pStyle w:val="TitlePage"/>
        <w:rPr>
          <w:caps/>
          <w:sz w:val="40"/>
          <w:lang w:val="es-ES_tradnl"/>
        </w:rPr>
      </w:pPr>
      <w:r w:rsidRPr="00263DC7">
        <w:rPr>
          <w:caps/>
          <w:sz w:val="40"/>
          <w:lang w:val="es-ES_tradnl"/>
        </w:rPr>
        <w:fldChar w:fldCharType="begin">
          <w:ffData>
            <w:name w:val=""/>
            <w:enabled/>
            <w:calcOnExit w:val="0"/>
            <w:textInput>
              <w:default w:val="Título"/>
            </w:textInput>
          </w:ffData>
        </w:fldChar>
      </w:r>
      <w:r w:rsidRPr="00263DC7">
        <w:rPr>
          <w:caps/>
          <w:sz w:val="40"/>
          <w:lang w:val="es-ES_tradnl"/>
        </w:rPr>
        <w:instrText xml:space="preserve"> </w:instrText>
      </w:r>
      <w:r w:rsidR="00374592">
        <w:rPr>
          <w:caps/>
          <w:sz w:val="40"/>
          <w:lang w:val="es-ES_tradnl"/>
        </w:rPr>
        <w:instrText>FORMTEXT</w:instrText>
      </w:r>
      <w:r w:rsidRPr="00263DC7">
        <w:rPr>
          <w:caps/>
          <w:sz w:val="40"/>
          <w:lang w:val="es-ES_tradnl"/>
        </w:rPr>
        <w:instrText xml:space="preserve"> </w:instrText>
      </w:r>
      <w:r w:rsidRPr="00263DC7">
        <w:rPr>
          <w:caps/>
          <w:sz w:val="40"/>
          <w:lang w:val="es-ES_tradnl"/>
        </w:rPr>
      </w:r>
      <w:r w:rsidRPr="00263DC7">
        <w:rPr>
          <w:caps/>
          <w:sz w:val="40"/>
          <w:lang w:val="es-ES_tradnl"/>
        </w:rPr>
        <w:fldChar w:fldCharType="separate"/>
      </w:r>
      <w:r w:rsidRPr="00263DC7">
        <w:rPr>
          <w:caps/>
          <w:noProof/>
          <w:sz w:val="40"/>
          <w:lang w:val="es-ES_tradnl"/>
        </w:rPr>
        <w:t>Título</w:t>
      </w:r>
      <w:r w:rsidRPr="00263DC7">
        <w:rPr>
          <w:caps/>
          <w:sz w:val="40"/>
          <w:lang w:val="es-ES_tradnl"/>
        </w:rPr>
        <w:fldChar w:fldCharType="end"/>
      </w:r>
    </w:p>
    <w:p w14:paraId="109B73F0" w14:textId="77777777" w:rsidR="00245D61" w:rsidRPr="00263DC7" w:rsidRDefault="00245D61" w:rsidP="006D3EA5">
      <w:pPr>
        <w:pStyle w:val="TitlePage"/>
        <w:spacing w:before="120"/>
        <w:rPr>
          <w:caps/>
          <w:sz w:val="40"/>
          <w:lang w:val="es-ES_tradnl"/>
        </w:rPr>
      </w:pPr>
      <w:r>
        <w:rPr>
          <w:caps/>
          <w:sz w:val="40"/>
          <w:lang w:val="es-ES_tradnl"/>
        </w:rPr>
        <w:fldChar w:fldCharType="begin">
          <w:ffData>
            <w:name w:val=""/>
            <w:enabled/>
            <w:calcOnExit w:val="0"/>
            <w:textInput>
              <w:default w:val="Title"/>
            </w:textInput>
          </w:ffData>
        </w:fldChar>
      </w:r>
      <w:r>
        <w:rPr>
          <w:caps/>
          <w:sz w:val="40"/>
          <w:lang w:val="es-ES_tradnl"/>
        </w:rPr>
        <w:instrText xml:space="preserve"> FORMTEXT </w:instrText>
      </w:r>
      <w:r>
        <w:rPr>
          <w:caps/>
          <w:sz w:val="40"/>
          <w:lang w:val="es-ES_tradnl"/>
        </w:rPr>
      </w:r>
      <w:r>
        <w:rPr>
          <w:caps/>
          <w:sz w:val="40"/>
          <w:lang w:val="es-ES_tradnl"/>
        </w:rPr>
        <w:fldChar w:fldCharType="separate"/>
      </w:r>
      <w:r>
        <w:rPr>
          <w:caps/>
          <w:noProof/>
          <w:sz w:val="40"/>
          <w:lang w:val="es-ES_tradnl"/>
        </w:rPr>
        <w:t>Title</w:t>
      </w:r>
      <w:r>
        <w:rPr>
          <w:caps/>
          <w:sz w:val="40"/>
          <w:lang w:val="es-ES_tradnl"/>
        </w:rPr>
        <w:fldChar w:fldCharType="end"/>
      </w:r>
    </w:p>
    <w:p w14:paraId="36BB71D0" w14:textId="77777777" w:rsidR="008E36E4" w:rsidRPr="00263DC7" w:rsidRDefault="008E36E4">
      <w:pPr>
        <w:pStyle w:val="TitlePage"/>
        <w:rPr>
          <w:lang w:val="es-ES_tradnl"/>
        </w:rPr>
      </w:pPr>
    </w:p>
    <w:p w14:paraId="500A182C" w14:textId="77777777" w:rsidR="00BE2360" w:rsidRPr="00263DC7" w:rsidRDefault="00BE2360">
      <w:pPr>
        <w:pStyle w:val="TitlePage"/>
        <w:rPr>
          <w:lang w:val="es-ES_tradnl"/>
        </w:rPr>
      </w:pPr>
    </w:p>
    <w:p w14:paraId="2E4E2122" w14:textId="77777777" w:rsidR="00F333C0" w:rsidRPr="00263DC7" w:rsidRDefault="001F5B98" w:rsidP="00F333C0">
      <w:pPr>
        <w:pStyle w:val="TitlePage"/>
        <w:rPr>
          <w:lang w:val="es-ES_tradnl"/>
        </w:rPr>
      </w:pPr>
      <w:r w:rsidRPr="00263DC7">
        <w:rPr>
          <w:noProof/>
          <w:lang w:val="es-ES_tradnl" w:eastAsia="es-ES_tradnl"/>
        </w:rPr>
        <w:drawing>
          <wp:inline distT="0" distB="0" distL="0" distR="0" wp14:anchorId="67F47147" wp14:editId="5A86390C">
            <wp:extent cx="1503485" cy="1631923"/>
            <wp:effectExtent l="0" t="0" r="0" b="0"/>
            <wp:docPr id="1" name="Imagen 1" descr="3-2016-07-21-EscudoUCM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16-07-21-EscudoUCMTranspar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314" cy="1662129"/>
                    </a:xfrm>
                    <a:prstGeom prst="rect">
                      <a:avLst/>
                    </a:prstGeom>
                    <a:noFill/>
                    <a:ln>
                      <a:noFill/>
                    </a:ln>
                  </pic:spPr>
                </pic:pic>
              </a:graphicData>
            </a:graphic>
          </wp:inline>
        </w:drawing>
      </w:r>
    </w:p>
    <w:p w14:paraId="0659E454" w14:textId="77777777" w:rsidR="00D862DB" w:rsidRPr="00263DC7" w:rsidRDefault="00D862DB">
      <w:pPr>
        <w:pStyle w:val="TitlePage"/>
        <w:rPr>
          <w:lang w:val="es-ES_tradnl"/>
        </w:rPr>
      </w:pPr>
    </w:p>
    <w:p w14:paraId="41992F3A" w14:textId="4237333A" w:rsidR="008E36E4" w:rsidRPr="00263DC7" w:rsidRDefault="00F333C0" w:rsidP="00EF05DF">
      <w:pPr>
        <w:pStyle w:val="TitlePage"/>
        <w:rPr>
          <w:lang w:val="es-ES_tradnl"/>
        </w:rPr>
      </w:pPr>
      <w:r w:rsidRPr="00263DC7">
        <w:rPr>
          <w:lang w:val="es-ES_tradnl"/>
        </w:rPr>
        <w:t xml:space="preserve">Trabajo Fin </w:t>
      </w:r>
      <w:r w:rsidR="00E736EB" w:rsidRPr="00263DC7">
        <w:rPr>
          <w:lang w:val="es-ES_tradnl"/>
        </w:rPr>
        <w:t>de</w:t>
      </w:r>
      <w:r w:rsidR="00C60031">
        <w:rPr>
          <w:lang w:val="es-ES_tradnl"/>
        </w:rPr>
        <w:t xml:space="preserve"> </w:t>
      </w:r>
      <w:r w:rsidR="00144805">
        <w:rPr>
          <w:lang w:val="es-ES_tradnl"/>
        </w:rPr>
        <w:t>Grado</w:t>
      </w:r>
    </w:p>
    <w:p w14:paraId="2CB58D34" w14:textId="6C586DBC" w:rsidR="005716FE" w:rsidRPr="00263DC7" w:rsidRDefault="00263DC7" w:rsidP="005716FE">
      <w:pPr>
        <w:pStyle w:val="TitlePage"/>
        <w:rPr>
          <w:lang w:val="es-ES_tradnl"/>
        </w:rPr>
      </w:pPr>
      <w:r w:rsidRPr="00263DC7">
        <w:rPr>
          <w:lang w:val="es-ES_tradnl"/>
        </w:rPr>
        <w:t>Curso 20</w:t>
      </w:r>
      <w:r w:rsidR="00144805">
        <w:rPr>
          <w:lang w:val="es-ES_tradnl"/>
        </w:rPr>
        <w:t>22</w:t>
      </w:r>
      <w:r w:rsidRPr="00263DC7">
        <w:rPr>
          <w:lang w:val="es-ES_tradnl"/>
        </w:rPr>
        <w:t>-20</w:t>
      </w:r>
      <w:r w:rsidR="00144805">
        <w:rPr>
          <w:lang w:val="es-ES_tradnl"/>
        </w:rPr>
        <w:t>23</w:t>
      </w:r>
    </w:p>
    <w:p w14:paraId="4BF6C228" w14:textId="77777777" w:rsidR="00CB5E4C" w:rsidRPr="00263DC7" w:rsidRDefault="00CB5E4C" w:rsidP="00CB5E4C">
      <w:pPr>
        <w:pStyle w:val="TitlePage"/>
        <w:rPr>
          <w:lang w:val="es-ES_tradnl"/>
        </w:rPr>
      </w:pPr>
    </w:p>
    <w:p w14:paraId="54835032" w14:textId="77777777" w:rsidR="00CB5E4C" w:rsidRPr="00263DC7" w:rsidRDefault="00CB5E4C" w:rsidP="00CB5E4C">
      <w:pPr>
        <w:pStyle w:val="TitlePage"/>
        <w:rPr>
          <w:lang w:val="es-ES_tradnl"/>
        </w:rPr>
      </w:pPr>
      <w:r w:rsidRPr="00263DC7">
        <w:rPr>
          <w:lang w:val="es-ES_tradnl"/>
        </w:rPr>
        <w:t>Autor</w:t>
      </w:r>
    </w:p>
    <w:p w14:paraId="4CA87BEF" w14:textId="77777777" w:rsidR="00CB5E4C" w:rsidRPr="00263DC7" w:rsidRDefault="00CB5E4C" w:rsidP="00CB5E4C">
      <w:pPr>
        <w:pStyle w:val="TitlePage"/>
        <w:rPr>
          <w:caps/>
          <w:szCs w:val="32"/>
          <w:lang w:val="es-ES_tradnl"/>
        </w:rPr>
      </w:pPr>
      <w:r w:rsidRPr="00263DC7">
        <w:rPr>
          <w:caps/>
          <w:szCs w:val="32"/>
          <w:lang w:val="es-ES_tradnl"/>
        </w:rPr>
        <w:fldChar w:fldCharType="begin">
          <w:ffData>
            <w:name w:val="Text9"/>
            <w:enabled/>
            <w:calcOnExit w:val="0"/>
            <w:textInput>
              <w:default w:val="Autor"/>
            </w:textInput>
          </w:ffData>
        </w:fldChar>
      </w:r>
      <w:r w:rsidRPr="00263DC7">
        <w:rPr>
          <w:caps/>
          <w:szCs w:val="32"/>
          <w:lang w:val="es-ES_tradnl"/>
        </w:rPr>
        <w:instrText xml:space="preserve"> </w:instrText>
      </w:r>
      <w:r w:rsidR="00374592">
        <w:rPr>
          <w:caps/>
          <w:szCs w:val="32"/>
          <w:lang w:val="es-ES_tradnl"/>
        </w:rPr>
        <w:instrText>FORMTEXT</w:instrText>
      </w:r>
      <w:r w:rsidRPr="00263DC7">
        <w:rPr>
          <w:caps/>
          <w:szCs w:val="32"/>
          <w:lang w:val="es-ES_tradnl"/>
        </w:rPr>
        <w:instrText xml:space="preserve"> </w:instrText>
      </w:r>
      <w:r w:rsidRPr="00263DC7">
        <w:rPr>
          <w:caps/>
          <w:szCs w:val="32"/>
          <w:lang w:val="es-ES_tradnl"/>
        </w:rPr>
      </w:r>
      <w:r w:rsidRPr="00263DC7">
        <w:rPr>
          <w:caps/>
          <w:szCs w:val="32"/>
          <w:lang w:val="es-ES_tradnl"/>
        </w:rPr>
        <w:fldChar w:fldCharType="separate"/>
      </w:r>
      <w:r w:rsidRPr="00263DC7">
        <w:rPr>
          <w:caps/>
          <w:noProof/>
          <w:szCs w:val="32"/>
          <w:lang w:val="es-ES_tradnl"/>
        </w:rPr>
        <w:t>Autor</w:t>
      </w:r>
      <w:r w:rsidRPr="00263DC7">
        <w:rPr>
          <w:caps/>
          <w:szCs w:val="32"/>
          <w:lang w:val="es-ES_tradnl"/>
        </w:rPr>
        <w:fldChar w:fldCharType="end"/>
      </w:r>
    </w:p>
    <w:p w14:paraId="76A75DA2" w14:textId="77777777" w:rsidR="00CB5E4C" w:rsidRPr="00263DC7" w:rsidRDefault="00CB5E4C" w:rsidP="00CB5E4C">
      <w:pPr>
        <w:pStyle w:val="TitlePage"/>
        <w:rPr>
          <w:caps/>
          <w:szCs w:val="32"/>
          <w:lang w:val="es-ES_tradnl"/>
        </w:rPr>
      </w:pPr>
    </w:p>
    <w:p w14:paraId="0DBFF994" w14:textId="77777777" w:rsidR="00CB5E4C" w:rsidRPr="00263DC7" w:rsidRDefault="00CB5E4C" w:rsidP="00CB5E4C">
      <w:pPr>
        <w:pStyle w:val="TitlePage"/>
        <w:rPr>
          <w:caps/>
          <w:szCs w:val="32"/>
          <w:lang w:val="es-ES_tradnl"/>
        </w:rPr>
      </w:pPr>
      <w:r w:rsidRPr="00263DC7">
        <w:rPr>
          <w:caps/>
          <w:szCs w:val="32"/>
          <w:lang w:val="es-ES_tradnl"/>
        </w:rPr>
        <w:t>Director</w:t>
      </w:r>
    </w:p>
    <w:p w14:paraId="736C4689" w14:textId="1776B2B2" w:rsidR="00E736EB" w:rsidRPr="00263DC7" w:rsidRDefault="006D3EA5" w:rsidP="00144805">
      <w:pPr>
        <w:pStyle w:val="TitlePage"/>
        <w:rPr>
          <w:lang w:val="es-ES_tradnl"/>
        </w:rPr>
      </w:pPr>
      <w:r>
        <w:rPr>
          <w:lang w:val="es-ES_tradnl"/>
        </w:rPr>
        <w:fldChar w:fldCharType="begin">
          <w:ffData>
            <w:name w:val="ProfName"/>
            <w:enabled/>
            <w:calcOnExit w:val="0"/>
            <w:textInput>
              <w:default w:val="Director"/>
            </w:textInput>
          </w:ffData>
        </w:fldChar>
      </w:r>
      <w:bookmarkStart w:id="0" w:name="ProfName"/>
      <w:r>
        <w:rPr>
          <w:lang w:val="es-ES_tradnl"/>
        </w:rPr>
        <w:instrText xml:space="preserve"> FORMTEXT </w:instrText>
      </w:r>
      <w:r>
        <w:rPr>
          <w:lang w:val="es-ES_tradnl"/>
        </w:rPr>
      </w:r>
      <w:r>
        <w:rPr>
          <w:lang w:val="es-ES_tradnl"/>
        </w:rPr>
        <w:fldChar w:fldCharType="separate"/>
      </w:r>
      <w:r>
        <w:rPr>
          <w:noProof/>
          <w:lang w:val="es-ES_tradnl"/>
        </w:rPr>
        <w:t>Director</w:t>
      </w:r>
      <w:r>
        <w:rPr>
          <w:lang w:val="es-ES_tradnl"/>
        </w:rPr>
        <w:fldChar w:fldCharType="end"/>
      </w:r>
      <w:bookmarkEnd w:id="0"/>
    </w:p>
    <w:p w14:paraId="1BDAE8F0" w14:textId="3FB211A2" w:rsidR="008E36E4" w:rsidRDefault="008E36E4">
      <w:pPr>
        <w:pStyle w:val="TitlePage"/>
        <w:rPr>
          <w:lang w:val="es-ES_tradnl"/>
        </w:rPr>
      </w:pPr>
    </w:p>
    <w:p w14:paraId="2D5B4BD2" w14:textId="77777777" w:rsidR="00144805" w:rsidRPr="00263DC7" w:rsidRDefault="00144805">
      <w:pPr>
        <w:pStyle w:val="TitlePage"/>
        <w:rPr>
          <w:lang w:val="es-ES_tradnl"/>
        </w:rPr>
      </w:pPr>
    </w:p>
    <w:p w14:paraId="3826F9B5" w14:textId="526A4A5F" w:rsidR="00CB5E4C" w:rsidRPr="00263DC7" w:rsidRDefault="00144805" w:rsidP="00BF3AC4">
      <w:pPr>
        <w:pStyle w:val="FooterPage"/>
        <w:rPr>
          <w:lang w:val="es-ES_tradnl"/>
        </w:rPr>
      </w:pPr>
      <w:r>
        <w:rPr>
          <w:lang w:val="es-ES_tradnl"/>
        </w:rPr>
        <w:fldChar w:fldCharType="begin">
          <w:ffData>
            <w:name w:val=""/>
            <w:enabled/>
            <w:calcOnExit w:val="0"/>
            <w:textInput>
              <w:default w:val="Grado en Ingeniería Informática"/>
            </w:textInput>
          </w:ffData>
        </w:fldChar>
      </w:r>
      <w:r>
        <w:rPr>
          <w:lang w:val="es-ES_tradnl"/>
        </w:rPr>
        <w:instrText xml:space="preserve"> FORMTEXT </w:instrText>
      </w:r>
      <w:r>
        <w:rPr>
          <w:lang w:val="es-ES_tradnl"/>
        </w:rPr>
      </w:r>
      <w:r>
        <w:rPr>
          <w:lang w:val="es-ES_tradnl"/>
        </w:rPr>
        <w:fldChar w:fldCharType="separate"/>
      </w:r>
      <w:r>
        <w:rPr>
          <w:noProof/>
          <w:lang w:val="es-ES_tradnl"/>
        </w:rPr>
        <w:t>Grado en Ingeniería Informática</w:t>
      </w:r>
      <w:r>
        <w:rPr>
          <w:lang w:val="es-ES_tradnl"/>
        </w:rPr>
        <w:fldChar w:fldCharType="end"/>
      </w:r>
    </w:p>
    <w:p w14:paraId="4A466946" w14:textId="77777777" w:rsidR="00CB5E4C" w:rsidRPr="00263DC7" w:rsidRDefault="00CB5E4C" w:rsidP="00BF3AC4">
      <w:pPr>
        <w:pStyle w:val="FooterPage"/>
        <w:rPr>
          <w:lang w:val="es-ES_tradnl"/>
        </w:rPr>
      </w:pPr>
      <w:r w:rsidRPr="00263DC7">
        <w:rPr>
          <w:lang w:val="es-ES_tradnl"/>
        </w:rPr>
        <w:t>Facultad de Informática</w:t>
      </w:r>
    </w:p>
    <w:p w14:paraId="0CA83BFC" w14:textId="7EB0C464" w:rsidR="00263DC7" w:rsidRPr="00263DC7" w:rsidRDefault="00CB5E4C" w:rsidP="006D3EA5">
      <w:pPr>
        <w:pStyle w:val="FooterPage"/>
        <w:rPr>
          <w:lang w:val="es-ES_tradnl"/>
        </w:rPr>
      </w:pPr>
      <w:r w:rsidRPr="00263DC7">
        <w:rPr>
          <w:lang w:val="es-ES_tradnl"/>
        </w:rPr>
        <w:t>Universidad Complutense de Madrid</w:t>
      </w:r>
    </w:p>
    <w:p w14:paraId="2D11E62D" w14:textId="77777777" w:rsidR="00263DC7" w:rsidRPr="00263DC7" w:rsidRDefault="00263DC7" w:rsidP="00F43FCD">
      <w:pPr>
        <w:sectPr w:rsidR="00263DC7" w:rsidRPr="00263DC7" w:rsidSect="00C36C16">
          <w:footerReference w:type="even" r:id="rId9"/>
          <w:footerReference w:type="default" r:id="rId10"/>
          <w:type w:val="continuous"/>
          <w:pgSz w:w="12240" w:h="15840"/>
          <w:pgMar w:top="1440" w:right="1440" w:bottom="1440" w:left="1440" w:header="720" w:footer="720" w:gutter="0"/>
          <w:pgNumType w:fmt="lowerRoman" w:start="1"/>
          <w:cols w:space="720"/>
          <w:docGrid w:linePitch="360"/>
        </w:sectPr>
      </w:pPr>
    </w:p>
    <w:p w14:paraId="22B80598" w14:textId="77777777" w:rsidR="00263DC7" w:rsidRPr="00263DC7" w:rsidRDefault="00263DC7" w:rsidP="00263DC7">
      <w:pPr>
        <w:pStyle w:val="TitlePage"/>
        <w:rPr>
          <w:caps/>
          <w:sz w:val="40"/>
          <w:lang w:val="es-ES_tradnl"/>
        </w:rPr>
      </w:pPr>
    </w:p>
    <w:p w14:paraId="08BB695F" w14:textId="77777777" w:rsidR="00263DC7" w:rsidRPr="00263DC7" w:rsidRDefault="00263DC7" w:rsidP="00263DC7">
      <w:pPr>
        <w:pStyle w:val="TitlePage"/>
        <w:rPr>
          <w:caps/>
          <w:sz w:val="40"/>
          <w:lang w:val="es-ES_tradnl"/>
        </w:rPr>
      </w:pPr>
    </w:p>
    <w:p w14:paraId="3A30D571" w14:textId="77777777" w:rsidR="006D3EA5" w:rsidRDefault="006D3EA5" w:rsidP="006D3EA5">
      <w:pPr>
        <w:pStyle w:val="TitlePage"/>
        <w:rPr>
          <w:caps/>
          <w:sz w:val="40"/>
          <w:lang w:val="es-ES_tradnl"/>
        </w:rPr>
      </w:pPr>
      <w:r w:rsidRPr="00263DC7">
        <w:rPr>
          <w:caps/>
          <w:sz w:val="40"/>
          <w:lang w:val="es-ES_tradnl"/>
        </w:rPr>
        <w:fldChar w:fldCharType="begin">
          <w:ffData>
            <w:name w:val=""/>
            <w:enabled/>
            <w:calcOnExit w:val="0"/>
            <w:textInput>
              <w:default w:val="Título"/>
            </w:textInput>
          </w:ffData>
        </w:fldChar>
      </w:r>
      <w:r w:rsidRPr="00263DC7">
        <w:rPr>
          <w:caps/>
          <w:sz w:val="40"/>
          <w:lang w:val="es-ES_tradnl"/>
        </w:rPr>
        <w:instrText xml:space="preserve"> </w:instrText>
      </w:r>
      <w:r>
        <w:rPr>
          <w:caps/>
          <w:sz w:val="40"/>
          <w:lang w:val="es-ES_tradnl"/>
        </w:rPr>
        <w:instrText>FORMTEXT</w:instrText>
      </w:r>
      <w:r w:rsidRPr="00263DC7">
        <w:rPr>
          <w:caps/>
          <w:sz w:val="40"/>
          <w:lang w:val="es-ES_tradnl"/>
        </w:rPr>
        <w:instrText xml:space="preserve"> </w:instrText>
      </w:r>
      <w:r w:rsidRPr="00263DC7">
        <w:rPr>
          <w:caps/>
          <w:sz w:val="40"/>
          <w:lang w:val="es-ES_tradnl"/>
        </w:rPr>
      </w:r>
      <w:r w:rsidRPr="00263DC7">
        <w:rPr>
          <w:caps/>
          <w:sz w:val="40"/>
          <w:lang w:val="es-ES_tradnl"/>
        </w:rPr>
        <w:fldChar w:fldCharType="separate"/>
      </w:r>
      <w:r w:rsidRPr="00263DC7">
        <w:rPr>
          <w:caps/>
          <w:noProof/>
          <w:sz w:val="40"/>
          <w:lang w:val="es-ES_tradnl"/>
        </w:rPr>
        <w:t>Título</w:t>
      </w:r>
      <w:r w:rsidRPr="00263DC7">
        <w:rPr>
          <w:caps/>
          <w:sz w:val="40"/>
          <w:lang w:val="es-ES_tradnl"/>
        </w:rPr>
        <w:fldChar w:fldCharType="end"/>
      </w:r>
    </w:p>
    <w:p w14:paraId="7E7915CE" w14:textId="77777777" w:rsidR="006D3EA5" w:rsidRPr="00263DC7" w:rsidRDefault="006D3EA5" w:rsidP="006D3EA5">
      <w:pPr>
        <w:pStyle w:val="TitlePage"/>
        <w:spacing w:before="120"/>
        <w:rPr>
          <w:caps/>
          <w:sz w:val="40"/>
          <w:lang w:val="es-ES_tradnl"/>
        </w:rPr>
      </w:pPr>
      <w:r>
        <w:rPr>
          <w:caps/>
          <w:sz w:val="40"/>
          <w:lang w:val="es-ES_tradnl"/>
        </w:rPr>
        <w:fldChar w:fldCharType="begin">
          <w:ffData>
            <w:name w:val=""/>
            <w:enabled/>
            <w:calcOnExit w:val="0"/>
            <w:textInput>
              <w:default w:val="Title"/>
            </w:textInput>
          </w:ffData>
        </w:fldChar>
      </w:r>
      <w:r>
        <w:rPr>
          <w:caps/>
          <w:sz w:val="40"/>
          <w:lang w:val="es-ES_tradnl"/>
        </w:rPr>
        <w:instrText xml:space="preserve"> FORMTEXT </w:instrText>
      </w:r>
      <w:r>
        <w:rPr>
          <w:caps/>
          <w:sz w:val="40"/>
          <w:lang w:val="es-ES_tradnl"/>
        </w:rPr>
      </w:r>
      <w:r>
        <w:rPr>
          <w:caps/>
          <w:sz w:val="40"/>
          <w:lang w:val="es-ES_tradnl"/>
        </w:rPr>
        <w:fldChar w:fldCharType="separate"/>
      </w:r>
      <w:r>
        <w:rPr>
          <w:caps/>
          <w:noProof/>
          <w:sz w:val="40"/>
          <w:lang w:val="es-ES_tradnl"/>
        </w:rPr>
        <w:t>Title</w:t>
      </w:r>
      <w:r>
        <w:rPr>
          <w:caps/>
          <w:sz w:val="40"/>
          <w:lang w:val="es-ES_tradnl"/>
        </w:rPr>
        <w:fldChar w:fldCharType="end"/>
      </w:r>
    </w:p>
    <w:p w14:paraId="5CBEDF24" w14:textId="77777777" w:rsidR="00AA14E6" w:rsidRDefault="00AA14E6" w:rsidP="00000C0D">
      <w:pPr>
        <w:pStyle w:val="TitlePage"/>
        <w:rPr>
          <w:lang w:val="es-ES_tradnl"/>
        </w:rPr>
      </w:pPr>
    </w:p>
    <w:p w14:paraId="347A3A6C" w14:textId="77777777" w:rsidR="00042575" w:rsidRPr="00000C0D" w:rsidRDefault="00042575" w:rsidP="00000C0D">
      <w:pPr>
        <w:pStyle w:val="TitlePage"/>
        <w:rPr>
          <w:lang w:val="es-ES_tradnl"/>
        </w:rPr>
      </w:pPr>
    </w:p>
    <w:p w14:paraId="06CDC291" w14:textId="3F4D3C06" w:rsidR="006D3EA5" w:rsidRPr="00263DC7" w:rsidRDefault="00000C0D" w:rsidP="006D3EA5">
      <w:pPr>
        <w:pStyle w:val="TitlePage"/>
        <w:rPr>
          <w:lang w:val="es-ES_tradnl"/>
        </w:rPr>
      </w:pPr>
      <w:r w:rsidRPr="00F65C8D">
        <w:rPr>
          <w:lang w:val="es-ES_tradnl"/>
        </w:rPr>
        <w:t xml:space="preserve">Trabajo de Fin de </w:t>
      </w:r>
      <w:r w:rsidR="00144805">
        <w:rPr>
          <w:lang w:val="es-ES_tradnl"/>
        </w:rPr>
        <w:fldChar w:fldCharType="begin">
          <w:ffData>
            <w:name w:val=""/>
            <w:enabled/>
            <w:calcOnExit w:val="0"/>
            <w:textInput>
              <w:default w:val="Grado en Ingeniería Informática"/>
            </w:textInput>
          </w:ffData>
        </w:fldChar>
      </w:r>
      <w:r w:rsidR="00144805">
        <w:rPr>
          <w:lang w:val="es-ES_tradnl"/>
        </w:rPr>
        <w:instrText xml:space="preserve"> FORMTEXT </w:instrText>
      </w:r>
      <w:r w:rsidR="00144805">
        <w:rPr>
          <w:lang w:val="es-ES_tradnl"/>
        </w:rPr>
      </w:r>
      <w:r w:rsidR="00144805">
        <w:rPr>
          <w:lang w:val="es-ES_tradnl"/>
        </w:rPr>
        <w:fldChar w:fldCharType="separate"/>
      </w:r>
      <w:r w:rsidR="00144805">
        <w:rPr>
          <w:noProof/>
          <w:lang w:val="es-ES_tradnl"/>
        </w:rPr>
        <w:t>Grado en Ingeniería Informática</w:t>
      </w:r>
      <w:r w:rsidR="00144805">
        <w:rPr>
          <w:lang w:val="es-ES_tradnl"/>
        </w:rPr>
        <w:fldChar w:fldCharType="end"/>
      </w:r>
    </w:p>
    <w:p w14:paraId="44EA85E8" w14:textId="50671DF5" w:rsidR="00263DC7" w:rsidRPr="00263DC7" w:rsidRDefault="00263DC7" w:rsidP="00000C0D">
      <w:pPr>
        <w:pStyle w:val="TitlePage"/>
        <w:rPr>
          <w:lang w:val="es-ES_tradnl"/>
        </w:rPr>
      </w:pPr>
    </w:p>
    <w:p w14:paraId="741FDCD6" w14:textId="77777777" w:rsidR="00263DC7" w:rsidRPr="00263DC7" w:rsidRDefault="00263DC7" w:rsidP="00263DC7">
      <w:pPr>
        <w:pStyle w:val="TitlePage"/>
        <w:rPr>
          <w:lang w:val="es-ES_tradnl"/>
        </w:rPr>
      </w:pPr>
    </w:p>
    <w:p w14:paraId="0567E97E" w14:textId="77777777" w:rsidR="00263DC7" w:rsidRPr="00263DC7" w:rsidRDefault="00263DC7" w:rsidP="00263DC7">
      <w:pPr>
        <w:pStyle w:val="TitlePage"/>
        <w:rPr>
          <w:lang w:val="es-ES_tradnl"/>
        </w:rPr>
      </w:pPr>
      <w:r w:rsidRPr="00263DC7">
        <w:rPr>
          <w:lang w:val="es-ES_tradnl"/>
        </w:rPr>
        <w:t>Autor</w:t>
      </w:r>
    </w:p>
    <w:p w14:paraId="7E75420A" w14:textId="77777777" w:rsidR="00263DC7" w:rsidRPr="00263DC7" w:rsidRDefault="00263DC7" w:rsidP="00263DC7">
      <w:pPr>
        <w:pStyle w:val="TitlePage"/>
        <w:rPr>
          <w:caps/>
          <w:szCs w:val="32"/>
          <w:lang w:val="es-ES_tradnl"/>
        </w:rPr>
      </w:pPr>
      <w:r w:rsidRPr="00263DC7">
        <w:rPr>
          <w:caps/>
          <w:szCs w:val="32"/>
          <w:lang w:val="es-ES_tradnl"/>
        </w:rPr>
        <w:fldChar w:fldCharType="begin">
          <w:ffData>
            <w:name w:val=""/>
            <w:enabled/>
            <w:calcOnExit w:val="0"/>
            <w:textInput>
              <w:default w:val="Autor"/>
            </w:textInput>
          </w:ffData>
        </w:fldChar>
      </w:r>
      <w:r w:rsidRPr="00263DC7">
        <w:rPr>
          <w:caps/>
          <w:szCs w:val="32"/>
          <w:lang w:val="es-ES_tradnl"/>
        </w:rPr>
        <w:instrText xml:space="preserve"> </w:instrText>
      </w:r>
      <w:r w:rsidR="00374592">
        <w:rPr>
          <w:caps/>
          <w:szCs w:val="32"/>
          <w:lang w:val="es-ES_tradnl"/>
        </w:rPr>
        <w:instrText>FORMTEXT</w:instrText>
      </w:r>
      <w:r w:rsidRPr="00263DC7">
        <w:rPr>
          <w:caps/>
          <w:szCs w:val="32"/>
          <w:lang w:val="es-ES_tradnl"/>
        </w:rPr>
        <w:instrText xml:space="preserve"> </w:instrText>
      </w:r>
      <w:r w:rsidRPr="00263DC7">
        <w:rPr>
          <w:caps/>
          <w:szCs w:val="32"/>
          <w:lang w:val="es-ES_tradnl"/>
        </w:rPr>
      </w:r>
      <w:r w:rsidRPr="00263DC7">
        <w:rPr>
          <w:caps/>
          <w:szCs w:val="32"/>
          <w:lang w:val="es-ES_tradnl"/>
        </w:rPr>
        <w:fldChar w:fldCharType="separate"/>
      </w:r>
      <w:r w:rsidRPr="00263DC7">
        <w:rPr>
          <w:caps/>
          <w:noProof/>
          <w:szCs w:val="32"/>
          <w:lang w:val="es-ES_tradnl"/>
        </w:rPr>
        <w:t>Autor</w:t>
      </w:r>
      <w:r w:rsidRPr="00263DC7">
        <w:rPr>
          <w:caps/>
          <w:szCs w:val="32"/>
          <w:lang w:val="es-ES_tradnl"/>
        </w:rPr>
        <w:fldChar w:fldCharType="end"/>
      </w:r>
    </w:p>
    <w:p w14:paraId="73736D78" w14:textId="77777777" w:rsidR="00263DC7" w:rsidRPr="00263DC7" w:rsidRDefault="00263DC7" w:rsidP="00263DC7">
      <w:pPr>
        <w:pStyle w:val="TitlePage"/>
        <w:rPr>
          <w:caps/>
          <w:szCs w:val="32"/>
          <w:lang w:val="es-ES_tradnl"/>
        </w:rPr>
      </w:pPr>
    </w:p>
    <w:p w14:paraId="00205D43" w14:textId="77777777" w:rsidR="006D3EA5" w:rsidRPr="00263DC7" w:rsidRDefault="006D3EA5" w:rsidP="006D3EA5">
      <w:pPr>
        <w:pStyle w:val="TitlePage"/>
        <w:rPr>
          <w:caps/>
          <w:szCs w:val="32"/>
          <w:lang w:val="es-ES_tradnl"/>
        </w:rPr>
      </w:pPr>
      <w:r w:rsidRPr="00263DC7">
        <w:rPr>
          <w:caps/>
          <w:szCs w:val="32"/>
          <w:lang w:val="es-ES_tradnl"/>
        </w:rPr>
        <w:t>Director</w:t>
      </w:r>
    </w:p>
    <w:p w14:paraId="74A688FC" w14:textId="77777777" w:rsidR="006D3EA5" w:rsidRDefault="006D3EA5" w:rsidP="006D3EA5">
      <w:pPr>
        <w:pStyle w:val="TitlePage"/>
        <w:rPr>
          <w:lang w:val="es-ES_tradnl"/>
        </w:rPr>
      </w:pPr>
      <w:r>
        <w:rPr>
          <w:lang w:val="es-ES_tradnl"/>
        </w:rPr>
        <w:fldChar w:fldCharType="begin">
          <w:ffData>
            <w:name w:val="ProfName"/>
            <w:enabled/>
            <w:calcOnExit w:val="0"/>
            <w:textInput>
              <w:default w:val="Director"/>
            </w:textInput>
          </w:ffData>
        </w:fldChar>
      </w:r>
      <w:r>
        <w:rPr>
          <w:lang w:val="es-ES_tradnl"/>
        </w:rPr>
        <w:instrText xml:space="preserve"> FORMTEXT </w:instrText>
      </w:r>
      <w:r>
        <w:rPr>
          <w:lang w:val="es-ES_tradnl"/>
        </w:rPr>
      </w:r>
      <w:r>
        <w:rPr>
          <w:lang w:val="es-ES_tradnl"/>
        </w:rPr>
        <w:fldChar w:fldCharType="separate"/>
      </w:r>
      <w:r>
        <w:rPr>
          <w:noProof/>
          <w:lang w:val="es-ES_tradnl"/>
        </w:rPr>
        <w:t>Director</w:t>
      </w:r>
      <w:r>
        <w:rPr>
          <w:lang w:val="es-ES_tradnl"/>
        </w:rPr>
        <w:fldChar w:fldCharType="end"/>
      </w:r>
    </w:p>
    <w:p w14:paraId="7E5FCEF9" w14:textId="77777777" w:rsidR="00263DC7" w:rsidRPr="00263DC7" w:rsidRDefault="00263DC7" w:rsidP="00144805">
      <w:pPr>
        <w:pStyle w:val="TitlePage"/>
        <w:jc w:val="both"/>
        <w:rPr>
          <w:lang w:val="es-ES_tradnl"/>
        </w:rPr>
      </w:pPr>
    </w:p>
    <w:p w14:paraId="3C941AD2" w14:textId="2497ACD2" w:rsidR="00263DC7" w:rsidRDefault="00F65C8D" w:rsidP="006D3EA5">
      <w:pPr>
        <w:pStyle w:val="TitlePage"/>
        <w:rPr>
          <w:lang w:val="es-ES_tradnl"/>
        </w:rPr>
      </w:pPr>
      <w:r w:rsidRPr="00F65C8D">
        <w:rPr>
          <w:b/>
          <w:lang w:val="es-ES_tradnl"/>
        </w:rPr>
        <w:t>Convocatoria</w:t>
      </w:r>
      <w:r>
        <w:rPr>
          <w:lang w:val="es-ES_tradnl"/>
        </w:rPr>
        <w:t xml:space="preserve">: </w:t>
      </w:r>
      <w:r w:rsidR="00144805">
        <w:rPr>
          <w:lang w:val="es-ES_tradnl"/>
        </w:rPr>
        <w:fldChar w:fldCharType="begin">
          <w:ffData>
            <w:name w:val=""/>
            <w:enabled/>
            <w:calcOnExit w:val="0"/>
            <w:textInput>
              <w:default w:val="Febrero/Junio/Septiembre 2022"/>
            </w:textInput>
          </w:ffData>
        </w:fldChar>
      </w:r>
      <w:r w:rsidR="00144805">
        <w:rPr>
          <w:lang w:val="es-ES_tradnl"/>
        </w:rPr>
        <w:instrText xml:space="preserve"> FORMTEXT </w:instrText>
      </w:r>
      <w:r w:rsidR="00144805">
        <w:rPr>
          <w:lang w:val="es-ES_tradnl"/>
        </w:rPr>
      </w:r>
      <w:r w:rsidR="00144805">
        <w:rPr>
          <w:lang w:val="es-ES_tradnl"/>
        </w:rPr>
        <w:fldChar w:fldCharType="separate"/>
      </w:r>
      <w:r w:rsidR="00144805">
        <w:rPr>
          <w:noProof/>
          <w:lang w:val="es-ES_tradnl"/>
        </w:rPr>
        <w:t>Febrero/Junio/Septiembre 2022</w:t>
      </w:r>
      <w:r w:rsidR="00144805">
        <w:rPr>
          <w:lang w:val="es-ES_tradnl"/>
        </w:rPr>
        <w:fldChar w:fldCharType="end"/>
      </w:r>
    </w:p>
    <w:p w14:paraId="71BDEEC0" w14:textId="77777777" w:rsidR="00F65C8D" w:rsidRDefault="00F65C8D" w:rsidP="00263DC7">
      <w:pPr>
        <w:pStyle w:val="TitlePage"/>
        <w:rPr>
          <w:lang w:val="es-ES_tradnl"/>
        </w:rPr>
      </w:pPr>
    </w:p>
    <w:p w14:paraId="1E7D4193" w14:textId="77777777" w:rsidR="00F65C8D" w:rsidRPr="00263DC7" w:rsidRDefault="00F65C8D" w:rsidP="00263DC7">
      <w:pPr>
        <w:pStyle w:val="TitlePage"/>
        <w:rPr>
          <w:lang w:val="es-ES_tradnl"/>
        </w:rPr>
      </w:pPr>
    </w:p>
    <w:p w14:paraId="464967C3" w14:textId="4F52CEFC" w:rsidR="00263DC7" w:rsidRPr="00263DC7" w:rsidRDefault="00144805" w:rsidP="00263DC7">
      <w:pPr>
        <w:pStyle w:val="FooterPage"/>
        <w:rPr>
          <w:lang w:val="es-ES_tradnl"/>
        </w:rPr>
      </w:pPr>
      <w:r>
        <w:rPr>
          <w:lang w:val="es-ES_tradnl"/>
        </w:rPr>
        <w:fldChar w:fldCharType="begin">
          <w:ffData>
            <w:name w:val=""/>
            <w:enabled/>
            <w:calcOnExit w:val="0"/>
            <w:textInput>
              <w:default w:val="Grado en Ingeniería Informática"/>
            </w:textInput>
          </w:ffData>
        </w:fldChar>
      </w:r>
      <w:r>
        <w:rPr>
          <w:lang w:val="es-ES_tradnl"/>
        </w:rPr>
        <w:instrText xml:space="preserve"> FORMTEXT </w:instrText>
      </w:r>
      <w:r>
        <w:rPr>
          <w:lang w:val="es-ES_tradnl"/>
        </w:rPr>
      </w:r>
      <w:r>
        <w:rPr>
          <w:lang w:val="es-ES_tradnl"/>
        </w:rPr>
        <w:fldChar w:fldCharType="separate"/>
      </w:r>
      <w:r>
        <w:rPr>
          <w:noProof/>
          <w:lang w:val="es-ES_tradnl"/>
        </w:rPr>
        <w:t>Grado en Ingeniería Informática</w:t>
      </w:r>
      <w:r>
        <w:rPr>
          <w:lang w:val="es-ES_tradnl"/>
        </w:rPr>
        <w:fldChar w:fldCharType="end"/>
      </w:r>
    </w:p>
    <w:p w14:paraId="091E88FF" w14:textId="77777777" w:rsidR="00263DC7" w:rsidRPr="00263DC7" w:rsidRDefault="00263DC7" w:rsidP="00263DC7">
      <w:pPr>
        <w:pStyle w:val="FooterPage"/>
        <w:rPr>
          <w:lang w:val="es-ES_tradnl"/>
        </w:rPr>
      </w:pPr>
      <w:r w:rsidRPr="00263DC7">
        <w:rPr>
          <w:lang w:val="es-ES_tradnl"/>
        </w:rPr>
        <w:t>Facultad de Informática</w:t>
      </w:r>
    </w:p>
    <w:p w14:paraId="737A5A5A" w14:textId="77777777" w:rsidR="00263DC7" w:rsidRDefault="00263DC7" w:rsidP="00263DC7">
      <w:pPr>
        <w:pStyle w:val="FooterPage"/>
        <w:rPr>
          <w:lang w:val="es-ES_tradnl"/>
        </w:rPr>
      </w:pPr>
      <w:r w:rsidRPr="00263DC7">
        <w:rPr>
          <w:lang w:val="es-ES_tradnl"/>
        </w:rPr>
        <w:t>Universidad Complutense de Madrid</w:t>
      </w:r>
    </w:p>
    <w:p w14:paraId="37E925FB" w14:textId="77777777" w:rsidR="00F65C8D" w:rsidRDefault="00F65C8D" w:rsidP="00263DC7">
      <w:pPr>
        <w:pStyle w:val="FooterPage"/>
        <w:rPr>
          <w:lang w:val="es-ES_tradnl"/>
        </w:rPr>
      </w:pPr>
    </w:p>
    <w:p w14:paraId="0662EE9F" w14:textId="4698ADA5" w:rsidR="00F65C8D" w:rsidRPr="00263DC7" w:rsidRDefault="006D3EA5" w:rsidP="00F65C8D">
      <w:pPr>
        <w:pStyle w:val="FooterPage"/>
      </w:pPr>
      <w:r>
        <w:fldChar w:fldCharType="begin">
          <w:ffData>
            <w:name w:val="GradYear1"/>
            <w:enabled/>
            <w:calcOnExit w:val="0"/>
            <w:textInput>
              <w:default w:val="DÍA de MES de AÑO"/>
            </w:textInput>
          </w:ffData>
        </w:fldChar>
      </w:r>
      <w:bookmarkStart w:id="1" w:name="GradYear1"/>
      <w:r>
        <w:instrText xml:space="preserve"> FORMTEXT </w:instrText>
      </w:r>
      <w:r>
        <w:fldChar w:fldCharType="separate"/>
      </w:r>
      <w:r>
        <w:rPr>
          <w:noProof/>
        </w:rPr>
        <w:t>DÍA de MES de AÑO</w:t>
      </w:r>
      <w:r>
        <w:fldChar w:fldCharType="end"/>
      </w:r>
      <w:bookmarkEnd w:id="1"/>
    </w:p>
    <w:p w14:paraId="1C68F479" w14:textId="77777777" w:rsidR="00263DC7" w:rsidRDefault="00263DC7" w:rsidP="00F43FCD"/>
    <w:p w14:paraId="01778DF8" w14:textId="77777777" w:rsidR="00F65C8D" w:rsidRPr="00263DC7" w:rsidRDefault="00F65C8D" w:rsidP="00F43FCD">
      <w:pPr>
        <w:sectPr w:rsidR="00F65C8D" w:rsidRPr="00263DC7" w:rsidSect="00263DC7">
          <w:type w:val="oddPage"/>
          <w:pgSz w:w="12240" w:h="15840"/>
          <w:pgMar w:top="1440" w:right="1440" w:bottom="1440" w:left="1440" w:header="720" w:footer="720" w:gutter="0"/>
          <w:pgNumType w:fmt="lowerRoman" w:start="1"/>
          <w:cols w:space="720"/>
          <w:docGrid w:linePitch="360"/>
        </w:sectPr>
      </w:pPr>
    </w:p>
    <w:p w14:paraId="306793E5" w14:textId="77777777" w:rsidR="00A43AEE" w:rsidRPr="00263DC7" w:rsidRDefault="00A43AEE" w:rsidP="00A43AEE">
      <w:pPr>
        <w:pStyle w:val="PageHeading"/>
        <w:rPr>
          <w:lang w:val="es-ES_tradnl"/>
        </w:rPr>
      </w:pPr>
      <w:r>
        <w:rPr>
          <w:lang w:val="es-ES_tradnl"/>
        </w:rPr>
        <w:lastRenderedPageBreak/>
        <w:t>Dedicatoria</w:t>
      </w:r>
    </w:p>
    <w:p w14:paraId="10A17CAE" w14:textId="58B501A0" w:rsidR="00A43AEE" w:rsidRDefault="001E4710" w:rsidP="001E4710">
      <w:pPr>
        <w:ind w:left="4820" w:firstLine="0"/>
        <w:jc w:val="right"/>
      </w:pPr>
      <w:r>
        <w:t>A todos los caídos durante el proceso de creación de esta plantilla.</w:t>
      </w:r>
    </w:p>
    <w:p w14:paraId="1E38D370" w14:textId="77777777" w:rsidR="00A43AEE" w:rsidRDefault="00A43AEE" w:rsidP="00A43AEE"/>
    <w:p w14:paraId="05143A52" w14:textId="77777777" w:rsidR="00A43AEE" w:rsidRPr="00A43AEE" w:rsidRDefault="00A43AEE" w:rsidP="00A43AEE">
      <w:pPr>
        <w:sectPr w:rsidR="00A43AEE" w:rsidRPr="00A43AEE" w:rsidSect="00310A7E">
          <w:footerReference w:type="default" r:id="rId11"/>
          <w:type w:val="oddPage"/>
          <w:pgSz w:w="12240" w:h="15840"/>
          <w:pgMar w:top="1440" w:right="1440" w:bottom="1440" w:left="1440" w:header="720" w:footer="720" w:gutter="0"/>
          <w:pgNumType w:fmt="upperRoman"/>
          <w:cols w:space="720"/>
          <w:docGrid w:linePitch="360"/>
        </w:sectPr>
      </w:pPr>
    </w:p>
    <w:p w14:paraId="740E0BF7" w14:textId="77777777" w:rsidR="00F43FCD" w:rsidRPr="00C62B66" w:rsidRDefault="00F43FCD" w:rsidP="00F43FCD">
      <w:pPr>
        <w:pStyle w:val="PageHeading"/>
        <w:rPr>
          <w:lang w:val="es-ES"/>
        </w:rPr>
      </w:pPr>
      <w:r w:rsidRPr="00C62B66">
        <w:rPr>
          <w:lang w:val="es-ES"/>
        </w:rPr>
        <w:lastRenderedPageBreak/>
        <w:t>Agradecimientos</w:t>
      </w:r>
    </w:p>
    <w:p w14:paraId="59EDFB10" w14:textId="4271D550" w:rsidR="00F43FCD" w:rsidRPr="006E3808" w:rsidRDefault="00F0410F" w:rsidP="00F43FCD">
      <w:pPr>
        <w:rPr>
          <w:lang w:val="es-ES"/>
        </w:rPr>
      </w:pPr>
      <w:r w:rsidRPr="00F0410F">
        <w:t xml:space="preserve">A </w:t>
      </w:r>
      <w:r>
        <w:t>Gonzalo</w:t>
      </w:r>
      <w:r w:rsidRPr="00F0410F">
        <w:t xml:space="preserve">, por el tiempo empleado en hacer estas plantillas. A </w:t>
      </w:r>
      <w:r>
        <w:t>Adrián</w:t>
      </w:r>
      <w:r w:rsidRPr="00F0410F">
        <w:t xml:space="preserve">, Enrique y Nacho, por sus comentarios para mejorar lo que hicimos. Y a Narciso, a quien no le ha hecho falta el Anillo </w:t>
      </w:r>
      <w:r>
        <w:t xml:space="preserve">Único </w:t>
      </w:r>
      <w:r w:rsidRPr="00F0410F">
        <w:t>para coordinarnos a todos.</w:t>
      </w:r>
    </w:p>
    <w:p w14:paraId="19C58A3A" w14:textId="77777777" w:rsidR="00F43FCD" w:rsidRPr="006E3808" w:rsidRDefault="00F43FCD" w:rsidP="00F43FCD">
      <w:pPr>
        <w:pStyle w:val="Ttulo1"/>
        <w:numPr>
          <w:ilvl w:val="0"/>
          <w:numId w:val="0"/>
        </w:numPr>
        <w:rPr>
          <w:lang w:val="es-ES"/>
        </w:rPr>
        <w:sectPr w:rsidR="00F43FCD" w:rsidRPr="006E3808" w:rsidSect="00310A7E">
          <w:type w:val="oddPage"/>
          <w:pgSz w:w="12240" w:h="15840"/>
          <w:pgMar w:top="1440" w:right="1440" w:bottom="1440" w:left="1440" w:header="720" w:footer="720" w:gutter="0"/>
          <w:pgNumType w:fmt="upperRoman"/>
          <w:cols w:space="720"/>
          <w:docGrid w:linePitch="360"/>
        </w:sectPr>
      </w:pPr>
    </w:p>
    <w:p w14:paraId="4A549EBF" w14:textId="3CCA5D1F" w:rsidR="008E36E4" w:rsidRPr="00263DC7" w:rsidRDefault="00496D25" w:rsidP="006D3EA5">
      <w:pPr>
        <w:pStyle w:val="PageHeading"/>
        <w:rPr>
          <w:lang w:val="es-ES_tradnl"/>
        </w:rPr>
      </w:pPr>
      <w:r w:rsidRPr="00263DC7">
        <w:rPr>
          <w:lang w:val="es-ES_tradnl"/>
        </w:rPr>
        <w:lastRenderedPageBreak/>
        <w:t>Resumen</w:t>
      </w:r>
    </w:p>
    <w:p w14:paraId="2B5AF0C3" w14:textId="77777777" w:rsidR="00E66475" w:rsidRDefault="00E66475" w:rsidP="006D3EA5">
      <w:pPr>
        <w:ind w:firstLine="0"/>
        <w:jc w:val="center"/>
        <w:rPr>
          <w:lang w:val="es-ES" w:eastAsia="es-ES"/>
        </w:rPr>
      </w:pPr>
      <w:r w:rsidRPr="008A0ABD">
        <w:fldChar w:fldCharType="begin">
          <w:ffData>
            <w:name w:val=""/>
            <w:enabled/>
            <w:calcOnExit w:val="0"/>
            <w:textInput>
              <w:default w:val="Título"/>
            </w:textInput>
          </w:ffData>
        </w:fldChar>
      </w:r>
      <w:r w:rsidRPr="008A0ABD">
        <w:instrText xml:space="preserve"> </w:instrText>
      </w:r>
      <w:r>
        <w:instrText>FORMTEXT</w:instrText>
      </w:r>
      <w:r w:rsidRPr="008A0ABD">
        <w:instrText xml:space="preserve"> </w:instrText>
      </w:r>
      <w:r w:rsidRPr="008A0ABD">
        <w:fldChar w:fldCharType="separate"/>
      </w:r>
      <w:r w:rsidRPr="008A0ABD">
        <w:t>Título</w:t>
      </w:r>
      <w:r w:rsidRPr="008A0ABD">
        <w:fldChar w:fldCharType="end"/>
      </w:r>
    </w:p>
    <w:p w14:paraId="5AD3277B" w14:textId="4345A950" w:rsidR="008E36E4" w:rsidRPr="00263DC7" w:rsidRDefault="00E66475" w:rsidP="00E66475">
      <w:r>
        <w:rPr>
          <w:lang w:val="es-ES" w:eastAsia="es-ES"/>
        </w:rPr>
        <w:t xml:space="preserve">Un </w:t>
      </w:r>
      <w:r w:rsidRPr="00E66475">
        <w:rPr>
          <w:lang w:val="es-ES" w:eastAsia="es-ES"/>
        </w:rPr>
        <w:t xml:space="preserve">resumen en </w:t>
      </w:r>
      <w:r>
        <w:rPr>
          <w:lang w:val="es-ES" w:eastAsia="es-ES"/>
        </w:rPr>
        <w:t>castellano</w:t>
      </w:r>
      <w:r w:rsidRPr="00E66475">
        <w:rPr>
          <w:lang w:val="es-ES" w:eastAsia="es-ES"/>
        </w:rPr>
        <w:t xml:space="preserve"> de media página, incluyendo el título en </w:t>
      </w:r>
      <w:r>
        <w:rPr>
          <w:lang w:val="es-ES" w:eastAsia="es-ES"/>
        </w:rPr>
        <w:t xml:space="preserve">castellano. A </w:t>
      </w:r>
      <w:r w:rsidR="00C62B66">
        <w:rPr>
          <w:lang w:val="es-ES" w:eastAsia="es-ES"/>
        </w:rPr>
        <w:t>continuación,</w:t>
      </w:r>
      <w:r>
        <w:rPr>
          <w:lang w:val="es-ES" w:eastAsia="es-ES"/>
        </w:rPr>
        <w:t xml:space="preserve"> se escribirá </w:t>
      </w:r>
      <w:r w:rsidRPr="00E66475">
        <w:rPr>
          <w:lang w:val="es-ES" w:eastAsia="es-ES"/>
        </w:rPr>
        <w:t>una lista de no más de 10 palabras clave</w:t>
      </w:r>
    </w:p>
    <w:p w14:paraId="719E6DD3" w14:textId="77777777" w:rsidR="00496D25" w:rsidRPr="00E66475" w:rsidRDefault="00496D25" w:rsidP="00E66475">
      <w:pPr>
        <w:rPr>
          <w:rStyle w:val="Textoennegrita"/>
        </w:rPr>
      </w:pPr>
      <w:r w:rsidRPr="00E66475">
        <w:rPr>
          <w:rStyle w:val="Textoennegrita"/>
        </w:rPr>
        <w:t>Palabras clave</w:t>
      </w:r>
    </w:p>
    <w:p w14:paraId="65E8372E" w14:textId="66628A4D" w:rsidR="009545F1" w:rsidRPr="00263DC7" w:rsidRDefault="00555BEE" w:rsidP="00F43FCD">
      <w:r w:rsidRPr="00263DC7">
        <w:t>Palabra 1, palabra 2</w:t>
      </w:r>
      <w:r w:rsidR="006D3EA5">
        <w:t xml:space="preserve"> (máx. 10 palabras separadas por comas)</w:t>
      </w:r>
    </w:p>
    <w:p w14:paraId="1899BF8C" w14:textId="77777777" w:rsidR="00555BEE" w:rsidRPr="00263DC7" w:rsidRDefault="00555BEE" w:rsidP="009545F1">
      <w:pPr>
        <w:pStyle w:val="PageHeading"/>
        <w:rPr>
          <w:rStyle w:val="Refdenotaalfinal"/>
          <w:lang w:val="es-ES_tradnl"/>
        </w:rPr>
        <w:sectPr w:rsidR="00555BEE" w:rsidRPr="00263DC7" w:rsidSect="00310A7E">
          <w:type w:val="oddPage"/>
          <w:pgSz w:w="12240" w:h="15840"/>
          <w:pgMar w:top="1440" w:right="1440" w:bottom="1440" w:left="1440" w:header="720" w:footer="720" w:gutter="0"/>
          <w:pgNumType w:fmt="upperRoman"/>
          <w:cols w:space="720"/>
          <w:docGrid w:linePitch="360"/>
        </w:sectPr>
      </w:pPr>
    </w:p>
    <w:p w14:paraId="5D561D8C" w14:textId="77777777" w:rsidR="00496D25" w:rsidRPr="006D3EA5" w:rsidRDefault="00C62B66" w:rsidP="006D3EA5">
      <w:pPr>
        <w:pStyle w:val="PageHeading"/>
      </w:pPr>
      <w:r w:rsidRPr="006D3EA5">
        <w:lastRenderedPageBreak/>
        <w:t>Abstract</w:t>
      </w:r>
    </w:p>
    <w:p w14:paraId="4BB86CD5" w14:textId="77777777" w:rsidR="00C62B66" w:rsidRPr="006D3EA5" w:rsidRDefault="00C62B66" w:rsidP="006D3EA5">
      <w:pPr>
        <w:ind w:firstLine="0"/>
        <w:jc w:val="center"/>
        <w:rPr>
          <w:lang w:val="en-US" w:eastAsia="es-ES"/>
        </w:rPr>
      </w:pPr>
      <w:r w:rsidRPr="006D3EA5">
        <w:rPr>
          <w:lang w:val="en-US"/>
        </w:rPr>
        <w:fldChar w:fldCharType="begin">
          <w:ffData>
            <w:name w:val=""/>
            <w:enabled/>
            <w:calcOnExit w:val="0"/>
            <w:textInput>
              <w:default w:val="Title"/>
            </w:textInput>
          </w:ffData>
        </w:fldChar>
      </w:r>
      <w:r w:rsidRPr="006D3EA5">
        <w:rPr>
          <w:lang w:val="en-US"/>
        </w:rPr>
        <w:instrText xml:space="preserve"> FORMTEXT </w:instrText>
      </w:r>
      <w:r w:rsidRPr="006D3EA5">
        <w:rPr>
          <w:lang w:val="en-US"/>
        </w:rPr>
      </w:r>
      <w:r w:rsidRPr="006D3EA5">
        <w:rPr>
          <w:lang w:val="en-US"/>
        </w:rPr>
        <w:fldChar w:fldCharType="separate"/>
      </w:r>
      <w:r w:rsidRPr="006D3EA5">
        <w:rPr>
          <w:lang w:val="en-US"/>
        </w:rPr>
        <w:t>Title</w:t>
      </w:r>
      <w:r w:rsidRPr="006D3EA5">
        <w:rPr>
          <w:lang w:val="en-US"/>
        </w:rPr>
        <w:fldChar w:fldCharType="end"/>
      </w:r>
    </w:p>
    <w:p w14:paraId="7D341392" w14:textId="77777777" w:rsidR="00C62B66" w:rsidRPr="006D3EA5" w:rsidRDefault="00C62B66" w:rsidP="00C62B66">
      <w:pPr>
        <w:rPr>
          <w:lang w:val="en-US"/>
        </w:rPr>
      </w:pPr>
      <w:r w:rsidRPr="006D3EA5">
        <w:rPr>
          <w:lang w:val="en-US" w:eastAsia="es-ES"/>
        </w:rPr>
        <w:t xml:space="preserve">An abstract in </w:t>
      </w:r>
      <w:r w:rsidR="00C74424" w:rsidRPr="006D3EA5">
        <w:rPr>
          <w:lang w:val="en-US" w:eastAsia="es-ES"/>
        </w:rPr>
        <w:t>English</w:t>
      </w:r>
      <w:r w:rsidRPr="006D3EA5">
        <w:rPr>
          <w:lang w:val="en-US" w:eastAsia="es-ES"/>
        </w:rPr>
        <w:t>, no more than a half page, including the title in English. Below, a list with no more than 10 keywords.</w:t>
      </w:r>
    </w:p>
    <w:p w14:paraId="3258A33E" w14:textId="77777777" w:rsidR="00496D25" w:rsidRPr="006D3EA5" w:rsidRDefault="00496D25" w:rsidP="006D3EA5">
      <w:pPr>
        <w:rPr>
          <w:rStyle w:val="Textoennegrita"/>
          <w:lang w:val="en-US"/>
        </w:rPr>
      </w:pPr>
      <w:r w:rsidRPr="006D3EA5">
        <w:rPr>
          <w:rStyle w:val="Textoennegrita"/>
          <w:lang w:val="en-US"/>
        </w:rPr>
        <w:t>Keywords</w:t>
      </w:r>
    </w:p>
    <w:p w14:paraId="0D7B5CB7" w14:textId="7DF9EFE6" w:rsidR="00496D25" w:rsidRPr="006D3EA5" w:rsidRDefault="006D3EA5" w:rsidP="00F43FCD">
      <w:pPr>
        <w:rPr>
          <w:lang w:val="en-US"/>
        </w:rPr>
      </w:pPr>
      <w:r w:rsidRPr="006D3EA5">
        <w:rPr>
          <w:lang w:val="en-US"/>
        </w:rPr>
        <w:t>Keyw</w:t>
      </w:r>
      <w:r w:rsidR="00555BEE" w:rsidRPr="006D3EA5">
        <w:rPr>
          <w:lang w:val="en-US"/>
        </w:rPr>
        <w:t xml:space="preserve">ord1, </w:t>
      </w:r>
      <w:r w:rsidRPr="006D3EA5">
        <w:rPr>
          <w:lang w:val="en-US"/>
        </w:rPr>
        <w:t>Keyw</w:t>
      </w:r>
      <w:r w:rsidR="00555BEE" w:rsidRPr="006D3EA5">
        <w:rPr>
          <w:lang w:val="en-US"/>
        </w:rPr>
        <w:t>ord2</w:t>
      </w:r>
      <w:r w:rsidRPr="006D3EA5">
        <w:rPr>
          <w:lang w:val="en-US"/>
        </w:rPr>
        <w:t xml:space="preserve"> (10 keywords max., separated by commas).</w:t>
      </w:r>
    </w:p>
    <w:p w14:paraId="50A08E21" w14:textId="77777777" w:rsidR="00496D25" w:rsidRPr="006D3EA5" w:rsidRDefault="00496D25" w:rsidP="00F43FCD">
      <w:pPr>
        <w:rPr>
          <w:lang w:val="en-US"/>
        </w:rPr>
      </w:pPr>
    </w:p>
    <w:p w14:paraId="3A7963ED" w14:textId="77777777" w:rsidR="00496D25" w:rsidRPr="006E3808" w:rsidRDefault="00496D25" w:rsidP="00F43FCD">
      <w:pPr>
        <w:rPr>
          <w:lang w:val="en-US"/>
        </w:rPr>
      </w:pPr>
    </w:p>
    <w:p w14:paraId="5DFB5011" w14:textId="77777777" w:rsidR="00A36EC1" w:rsidRPr="006E3808" w:rsidRDefault="00A36EC1" w:rsidP="00F43FCD">
      <w:pPr>
        <w:rPr>
          <w:lang w:val="en-US"/>
        </w:rPr>
        <w:sectPr w:rsidR="00A36EC1" w:rsidRPr="006E3808" w:rsidSect="00310A7E">
          <w:type w:val="oddPage"/>
          <w:pgSz w:w="12240" w:h="15840"/>
          <w:pgMar w:top="1440" w:right="1440" w:bottom="1440" w:left="1440" w:header="720" w:footer="720" w:gutter="0"/>
          <w:pgNumType w:fmt="upperRoman"/>
          <w:cols w:space="720"/>
          <w:docGrid w:linePitch="360"/>
        </w:sectPr>
      </w:pPr>
    </w:p>
    <w:p w14:paraId="0D3B7545" w14:textId="65CA9E93" w:rsidR="008E36E4" w:rsidRDefault="009C490E">
      <w:pPr>
        <w:pStyle w:val="PageHeading"/>
        <w:rPr>
          <w:lang w:val="es-ES_tradnl"/>
        </w:rPr>
      </w:pPr>
      <w:bookmarkStart w:id="2" w:name="Indice"/>
      <w:r w:rsidRPr="00263DC7">
        <w:rPr>
          <w:lang w:val="es-ES_tradnl"/>
        </w:rPr>
        <w:lastRenderedPageBreak/>
        <w:t>Índice</w:t>
      </w:r>
      <w:r w:rsidR="00EF05DF" w:rsidRPr="00263DC7">
        <w:rPr>
          <w:lang w:val="es-ES_tradnl"/>
        </w:rPr>
        <w:t xml:space="preserve"> de contenidos</w:t>
      </w:r>
      <w:bookmarkEnd w:id="2"/>
    </w:p>
    <w:sdt>
      <w:sdtPr>
        <w:id w:val="-222834253"/>
        <w:docPartObj>
          <w:docPartGallery w:val="Table of Contents"/>
          <w:docPartUnique/>
        </w:docPartObj>
      </w:sdtPr>
      <w:sdtEndPr>
        <w:rPr>
          <w:b/>
          <w:bCs/>
        </w:rPr>
      </w:sdtEndPr>
      <w:sdtContent>
        <w:p w14:paraId="0692DF3A" w14:textId="619765B7" w:rsidR="007A03A3" w:rsidRDefault="007A03A3" w:rsidP="007A03A3">
          <w:pPr>
            <w:pStyle w:val="TDC1"/>
          </w:pPr>
        </w:p>
        <w:p w14:paraId="132B4369" w14:textId="1414E727" w:rsidR="00A45C61" w:rsidRDefault="00A45C61">
          <w:pPr>
            <w:pStyle w:val="TDC1"/>
            <w:rPr>
              <w:rFonts w:asciiTheme="minorHAnsi" w:eastAsiaTheme="minorEastAsia" w:hAnsiTheme="minorHAnsi" w:cstheme="minorBidi"/>
              <w:noProof/>
              <w:szCs w:val="22"/>
              <w:lang w:val="es-ES" w:eastAsia="es-ES"/>
            </w:rPr>
          </w:pPr>
          <w:r>
            <w:fldChar w:fldCharType="begin"/>
          </w:r>
          <w:r>
            <w:instrText xml:space="preserve"> TOC \o "3-3" \h \z \t "Título 1;1;Título 2;2;Título 5;1;Título 6;1;Page Heading TOC;1;Título;1;English Section Title;1" </w:instrText>
          </w:r>
          <w:r>
            <w:fldChar w:fldCharType="separate"/>
          </w:r>
          <w:hyperlink w:anchor="_Toc116637533" w:history="1">
            <w:r w:rsidRPr="00E120EA">
              <w:rPr>
                <w:rStyle w:val="Hipervnculo"/>
                <w:noProof/>
              </w:rPr>
              <w:t>Capítulo 1 - Introducción</w:t>
            </w:r>
            <w:r>
              <w:rPr>
                <w:noProof/>
                <w:webHidden/>
              </w:rPr>
              <w:tab/>
            </w:r>
            <w:r>
              <w:rPr>
                <w:noProof/>
                <w:webHidden/>
              </w:rPr>
              <w:fldChar w:fldCharType="begin"/>
            </w:r>
            <w:r>
              <w:rPr>
                <w:noProof/>
                <w:webHidden/>
              </w:rPr>
              <w:instrText xml:space="preserve"> PAGEREF _Toc116637533 \h </w:instrText>
            </w:r>
            <w:r>
              <w:rPr>
                <w:noProof/>
                <w:webHidden/>
              </w:rPr>
            </w:r>
            <w:r>
              <w:rPr>
                <w:noProof/>
                <w:webHidden/>
              </w:rPr>
              <w:fldChar w:fldCharType="separate"/>
            </w:r>
            <w:r>
              <w:rPr>
                <w:noProof/>
                <w:webHidden/>
              </w:rPr>
              <w:t>1</w:t>
            </w:r>
            <w:r>
              <w:rPr>
                <w:noProof/>
                <w:webHidden/>
              </w:rPr>
              <w:fldChar w:fldCharType="end"/>
            </w:r>
          </w:hyperlink>
        </w:p>
        <w:p w14:paraId="7DC5CD36" w14:textId="00C3E5C8" w:rsidR="00A45C61" w:rsidRDefault="009F1DBB">
          <w:pPr>
            <w:pStyle w:val="TDC2"/>
            <w:tabs>
              <w:tab w:val="right" w:leader="dot" w:pos="9350"/>
            </w:tabs>
            <w:rPr>
              <w:rFonts w:asciiTheme="minorHAnsi" w:eastAsiaTheme="minorEastAsia" w:hAnsiTheme="minorHAnsi" w:cstheme="minorBidi"/>
              <w:noProof/>
              <w:szCs w:val="22"/>
              <w:lang w:val="es-ES" w:eastAsia="es-ES"/>
            </w:rPr>
          </w:pPr>
          <w:hyperlink w:anchor="_Toc116637534" w:history="1">
            <w:r w:rsidR="00A45C61" w:rsidRPr="00E120EA">
              <w:rPr>
                <w:rStyle w:val="Hipervnculo"/>
                <w:noProof/>
              </w:rPr>
              <w:t>1.1 Motivación</w:t>
            </w:r>
            <w:r w:rsidR="00A45C61">
              <w:rPr>
                <w:noProof/>
                <w:webHidden/>
              </w:rPr>
              <w:tab/>
            </w:r>
            <w:r w:rsidR="00A45C61">
              <w:rPr>
                <w:noProof/>
                <w:webHidden/>
              </w:rPr>
              <w:fldChar w:fldCharType="begin"/>
            </w:r>
            <w:r w:rsidR="00A45C61">
              <w:rPr>
                <w:noProof/>
                <w:webHidden/>
              </w:rPr>
              <w:instrText xml:space="preserve"> PAGEREF _Toc116637534 \h </w:instrText>
            </w:r>
            <w:r w:rsidR="00A45C61">
              <w:rPr>
                <w:noProof/>
                <w:webHidden/>
              </w:rPr>
            </w:r>
            <w:r w:rsidR="00A45C61">
              <w:rPr>
                <w:noProof/>
                <w:webHidden/>
              </w:rPr>
              <w:fldChar w:fldCharType="separate"/>
            </w:r>
            <w:r w:rsidR="00A45C61">
              <w:rPr>
                <w:noProof/>
                <w:webHidden/>
              </w:rPr>
              <w:t>1</w:t>
            </w:r>
            <w:r w:rsidR="00A45C61">
              <w:rPr>
                <w:noProof/>
                <w:webHidden/>
              </w:rPr>
              <w:fldChar w:fldCharType="end"/>
            </w:r>
          </w:hyperlink>
        </w:p>
        <w:p w14:paraId="285E880E" w14:textId="48D4F308" w:rsidR="00A45C61" w:rsidRDefault="009F1DBB">
          <w:pPr>
            <w:pStyle w:val="TDC2"/>
            <w:tabs>
              <w:tab w:val="right" w:leader="dot" w:pos="9350"/>
            </w:tabs>
            <w:rPr>
              <w:rFonts w:asciiTheme="minorHAnsi" w:eastAsiaTheme="minorEastAsia" w:hAnsiTheme="minorHAnsi" w:cstheme="minorBidi"/>
              <w:noProof/>
              <w:szCs w:val="22"/>
              <w:lang w:val="es-ES" w:eastAsia="es-ES"/>
            </w:rPr>
          </w:pPr>
          <w:hyperlink w:anchor="_Toc116637535" w:history="1">
            <w:r w:rsidR="00A45C61" w:rsidRPr="00E120EA">
              <w:rPr>
                <w:rStyle w:val="Hipervnculo"/>
                <w:noProof/>
              </w:rPr>
              <w:t>1.2 Objetivos</w:t>
            </w:r>
            <w:r w:rsidR="00A45C61">
              <w:rPr>
                <w:noProof/>
                <w:webHidden/>
              </w:rPr>
              <w:tab/>
            </w:r>
            <w:r w:rsidR="00A45C61">
              <w:rPr>
                <w:noProof/>
                <w:webHidden/>
              </w:rPr>
              <w:fldChar w:fldCharType="begin"/>
            </w:r>
            <w:r w:rsidR="00A45C61">
              <w:rPr>
                <w:noProof/>
                <w:webHidden/>
              </w:rPr>
              <w:instrText xml:space="preserve"> PAGEREF _Toc116637535 \h </w:instrText>
            </w:r>
            <w:r w:rsidR="00A45C61">
              <w:rPr>
                <w:noProof/>
                <w:webHidden/>
              </w:rPr>
            </w:r>
            <w:r w:rsidR="00A45C61">
              <w:rPr>
                <w:noProof/>
                <w:webHidden/>
              </w:rPr>
              <w:fldChar w:fldCharType="separate"/>
            </w:r>
            <w:r w:rsidR="00A45C61">
              <w:rPr>
                <w:noProof/>
                <w:webHidden/>
              </w:rPr>
              <w:t>2</w:t>
            </w:r>
            <w:r w:rsidR="00A45C61">
              <w:rPr>
                <w:noProof/>
                <w:webHidden/>
              </w:rPr>
              <w:fldChar w:fldCharType="end"/>
            </w:r>
          </w:hyperlink>
        </w:p>
        <w:p w14:paraId="4D96493E" w14:textId="4556A2A1" w:rsidR="00A45C61" w:rsidRDefault="009F1DBB">
          <w:pPr>
            <w:pStyle w:val="TDC2"/>
            <w:tabs>
              <w:tab w:val="right" w:leader="dot" w:pos="9350"/>
            </w:tabs>
            <w:rPr>
              <w:rFonts w:asciiTheme="minorHAnsi" w:eastAsiaTheme="minorEastAsia" w:hAnsiTheme="minorHAnsi" w:cstheme="minorBidi"/>
              <w:noProof/>
              <w:szCs w:val="22"/>
              <w:lang w:val="es-ES" w:eastAsia="es-ES"/>
            </w:rPr>
          </w:pPr>
          <w:hyperlink w:anchor="_Toc116637536" w:history="1">
            <w:r w:rsidR="00A45C61" w:rsidRPr="00E120EA">
              <w:rPr>
                <w:rStyle w:val="Hipervnculo"/>
                <w:noProof/>
              </w:rPr>
              <w:t>1.3 Plan de trabajo</w:t>
            </w:r>
            <w:r w:rsidR="00A45C61">
              <w:rPr>
                <w:noProof/>
                <w:webHidden/>
              </w:rPr>
              <w:tab/>
            </w:r>
            <w:r w:rsidR="00A45C61">
              <w:rPr>
                <w:noProof/>
                <w:webHidden/>
              </w:rPr>
              <w:fldChar w:fldCharType="begin"/>
            </w:r>
            <w:r w:rsidR="00A45C61">
              <w:rPr>
                <w:noProof/>
                <w:webHidden/>
              </w:rPr>
              <w:instrText xml:space="preserve"> PAGEREF _Toc116637536 \h </w:instrText>
            </w:r>
            <w:r w:rsidR="00A45C61">
              <w:rPr>
                <w:noProof/>
                <w:webHidden/>
              </w:rPr>
            </w:r>
            <w:r w:rsidR="00A45C61">
              <w:rPr>
                <w:noProof/>
                <w:webHidden/>
              </w:rPr>
              <w:fldChar w:fldCharType="separate"/>
            </w:r>
            <w:r w:rsidR="00A45C61">
              <w:rPr>
                <w:noProof/>
                <w:webHidden/>
              </w:rPr>
              <w:t>2</w:t>
            </w:r>
            <w:r w:rsidR="00A45C61">
              <w:rPr>
                <w:noProof/>
                <w:webHidden/>
              </w:rPr>
              <w:fldChar w:fldCharType="end"/>
            </w:r>
          </w:hyperlink>
        </w:p>
        <w:p w14:paraId="1984A64B" w14:textId="4F36A89D" w:rsidR="00A45C61" w:rsidRDefault="009F1DBB">
          <w:pPr>
            <w:pStyle w:val="TDC1"/>
            <w:rPr>
              <w:rFonts w:asciiTheme="minorHAnsi" w:eastAsiaTheme="minorEastAsia" w:hAnsiTheme="minorHAnsi" w:cstheme="minorBidi"/>
              <w:noProof/>
              <w:szCs w:val="22"/>
              <w:lang w:val="es-ES" w:eastAsia="es-ES"/>
            </w:rPr>
          </w:pPr>
          <w:hyperlink w:anchor="_Toc116637537" w:history="1">
            <w:r w:rsidR="00A45C61" w:rsidRPr="00E120EA">
              <w:rPr>
                <w:rStyle w:val="Hipervnculo"/>
                <w:noProof/>
                <w:lang w:val="es-ES"/>
              </w:rPr>
              <w:t>Capítulo 2 - Estado de la cuestión</w:t>
            </w:r>
            <w:r w:rsidR="00A45C61">
              <w:rPr>
                <w:noProof/>
                <w:webHidden/>
              </w:rPr>
              <w:tab/>
            </w:r>
            <w:r w:rsidR="00A45C61">
              <w:rPr>
                <w:noProof/>
                <w:webHidden/>
              </w:rPr>
              <w:fldChar w:fldCharType="begin"/>
            </w:r>
            <w:r w:rsidR="00A45C61">
              <w:rPr>
                <w:noProof/>
                <w:webHidden/>
              </w:rPr>
              <w:instrText xml:space="preserve"> PAGEREF _Toc116637537 \h </w:instrText>
            </w:r>
            <w:r w:rsidR="00A45C61">
              <w:rPr>
                <w:noProof/>
                <w:webHidden/>
              </w:rPr>
            </w:r>
            <w:r w:rsidR="00A45C61">
              <w:rPr>
                <w:noProof/>
                <w:webHidden/>
              </w:rPr>
              <w:fldChar w:fldCharType="separate"/>
            </w:r>
            <w:r w:rsidR="00A45C61">
              <w:rPr>
                <w:noProof/>
                <w:webHidden/>
              </w:rPr>
              <w:t>3</w:t>
            </w:r>
            <w:r w:rsidR="00A45C61">
              <w:rPr>
                <w:noProof/>
                <w:webHidden/>
              </w:rPr>
              <w:fldChar w:fldCharType="end"/>
            </w:r>
          </w:hyperlink>
        </w:p>
        <w:p w14:paraId="10EC4BC3" w14:textId="3801067E" w:rsidR="00A45C61" w:rsidRDefault="009F1DBB">
          <w:pPr>
            <w:pStyle w:val="TDC1"/>
            <w:rPr>
              <w:rFonts w:asciiTheme="minorHAnsi" w:eastAsiaTheme="minorEastAsia" w:hAnsiTheme="minorHAnsi" w:cstheme="minorBidi"/>
              <w:noProof/>
              <w:szCs w:val="22"/>
              <w:lang w:val="es-ES" w:eastAsia="es-ES"/>
            </w:rPr>
          </w:pPr>
          <w:hyperlink w:anchor="_Toc116637538" w:history="1">
            <w:r w:rsidR="00A45C61" w:rsidRPr="00E120EA">
              <w:rPr>
                <w:rStyle w:val="Hipervnculo"/>
                <w:noProof/>
                <w:lang w:val="es-ES"/>
              </w:rPr>
              <w:t>Capítulo 3 - Capítulos varios</w:t>
            </w:r>
            <w:r w:rsidR="00A45C61">
              <w:rPr>
                <w:noProof/>
                <w:webHidden/>
              </w:rPr>
              <w:tab/>
            </w:r>
            <w:r w:rsidR="00A45C61">
              <w:rPr>
                <w:noProof/>
                <w:webHidden/>
              </w:rPr>
              <w:fldChar w:fldCharType="begin"/>
            </w:r>
            <w:r w:rsidR="00A45C61">
              <w:rPr>
                <w:noProof/>
                <w:webHidden/>
              </w:rPr>
              <w:instrText xml:space="preserve"> PAGEREF _Toc116637538 \h </w:instrText>
            </w:r>
            <w:r w:rsidR="00A45C61">
              <w:rPr>
                <w:noProof/>
                <w:webHidden/>
              </w:rPr>
            </w:r>
            <w:r w:rsidR="00A45C61">
              <w:rPr>
                <w:noProof/>
                <w:webHidden/>
              </w:rPr>
              <w:fldChar w:fldCharType="separate"/>
            </w:r>
            <w:r w:rsidR="00A45C61">
              <w:rPr>
                <w:noProof/>
                <w:webHidden/>
              </w:rPr>
              <w:t>5</w:t>
            </w:r>
            <w:r w:rsidR="00A45C61">
              <w:rPr>
                <w:noProof/>
                <w:webHidden/>
              </w:rPr>
              <w:fldChar w:fldCharType="end"/>
            </w:r>
          </w:hyperlink>
        </w:p>
        <w:p w14:paraId="54233A60" w14:textId="1AABE85C" w:rsidR="00A45C61" w:rsidRDefault="009F1DBB">
          <w:pPr>
            <w:pStyle w:val="TDC2"/>
            <w:tabs>
              <w:tab w:val="right" w:leader="dot" w:pos="9350"/>
            </w:tabs>
            <w:rPr>
              <w:rFonts w:asciiTheme="minorHAnsi" w:eastAsiaTheme="minorEastAsia" w:hAnsiTheme="minorHAnsi" w:cstheme="minorBidi"/>
              <w:noProof/>
              <w:szCs w:val="22"/>
              <w:lang w:val="es-ES" w:eastAsia="es-ES"/>
            </w:rPr>
          </w:pPr>
          <w:hyperlink w:anchor="_Toc116637539" w:history="1">
            <w:r w:rsidR="00A45C61" w:rsidRPr="00E120EA">
              <w:rPr>
                <w:rStyle w:val="Hipervnculo"/>
                <w:noProof/>
                <w:lang w:val="es-ES"/>
              </w:rPr>
              <w:t>3.1 Secciones de un capítulo (Título 2)</w:t>
            </w:r>
            <w:r w:rsidR="00A45C61">
              <w:rPr>
                <w:noProof/>
                <w:webHidden/>
              </w:rPr>
              <w:tab/>
            </w:r>
            <w:r w:rsidR="00A45C61">
              <w:rPr>
                <w:noProof/>
                <w:webHidden/>
              </w:rPr>
              <w:fldChar w:fldCharType="begin"/>
            </w:r>
            <w:r w:rsidR="00A45C61">
              <w:rPr>
                <w:noProof/>
                <w:webHidden/>
              </w:rPr>
              <w:instrText xml:space="preserve"> PAGEREF _Toc116637539 \h </w:instrText>
            </w:r>
            <w:r w:rsidR="00A45C61">
              <w:rPr>
                <w:noProof/>
                <w:webHidden/>
              </w:rPr>
            </w:r>
            <w:r w:rsidR="00A45C61">
              <w:rPr>
                <w:noProof/>
                <w:webHidden/>
              </w:rPr>
              <w:fldChar w:fldCharType="separate"/>
            </w:r>
            <w:r w:rsidR="00A45C61">
              <w:rPr>
                <w:noProof/>
                <w:webHidden/>
              </w:rPr>
              <w:t>5</w:t>
            </w:r>
            <w:r w:rsidR="00A45C61">
              <w:rPr>
                <w:noProof/>
                <w:webHidden/>
              </w:rPr>
              <w:fldChar w:fldCharType="end"/>
            </w:r>
          </w:hyperlink>
        </w:p>
        <w:p w14:paraId="66835A1A" w14:textId="55414377" w:rsidR="00A45C61" w:rsidRDefault="009F1DBB">
          <w:pPr>
            <w:pStyle w:val="TDC3"/>
            <w:tabs>
              <w:tab w:val="right" w:leader="dot" w:pos="9350"/>
            </w:tabs>
            <w:rPr>
              <w:rFonts w:asciiTheme="minorHAnsi" w:eastAsiaTheme="minorEastAsia" w:hAnsiTheme="minorHAnsi" w:cstheme="minorBidi"/>
              <w:noProof/>
              <w:szCs w:val="22"/>
              <w:lang w:val="es-ES" w:eastAsia="es-ES"/>
            </w:rPr>
          </w:pPr>
          <w:hyperlink w:anchor="_Toc116637540" w:history="1">
            <w:r w:rsidR="00A45C61" w:rsidRPr="00E120EA">
              <w:rPr>
                <w:rStyle w:val="Hipervnculo"/>
                <w:noProof/>
                <w:lang w:val="es-ES"/>
              </w:rPr>
              <w:t>3.1.1 Subsecciones (Título 3)</w:t>
            </w:r>
            <w:r w:rsidR="00A45C61">
              <w:rPr>
                <w:noProof/>
                <w:webHidden/>
              </w:rPr>
              <w:tab/>
            </w:r>
            <w:r w:rsidR="00A45C61">
              <w:rPr>
                <w:noProof/>
                <w:webHidden/>
              </w:rPr>
              <w:fldChar w:fldCharType="begin"/>
            </w:r>
            <w:r w:rsidR="00A45C61">
              <w:rPr>
                <w:noProof/>
                <w:webHidden/>
              </w:rPr>
              <w:instrText xml:space="preserve"> PAGEREF _Toc116637540 \h </w:instrText>
            </w:r>
            <w:r w:rsidR="00A45C61">
              <w:rPr>
                <w:noProof/>
                <w:webHidden/>
              </w:rPr>
            </w:r>
            <w:r w:rsidR="00A45C61">
              <w:rPr>
                <w:noProof/>
                <w:webHidden/>
              </w:rPr>
              <w:fldChar w:fldCharType="separate"/>
            </w:r>
            <w:r w:rsidR="00A45C61">
              <w:rPr>
                <w:noProof/>
                <w:webHidden/>
              </w:rPr>
              <w:t>5</w:t>
            </w:r>
            <w:r w:rsidR="00A45C61">
              <w:rPr>
                <w:noProof/>
                <w:webHidden/>
              </w:rPr>
              <w:fldChar w:fldCharType="end"/>
            </w:r>
          </w:hyperlink>
        </w:p>
        <w:p w14:paraId="5824807E" w14:textId="067120EB" w:rsidR="00A45C61" w:rsidRDefault="009F1DBB">
          <w:pPr>
            <w:pStyle w:val="TDC2"/>
            <w:tabs>
              <w:tab w:val="right" w:leader="dot" w:pos="9350"/>
            </w:tabs>
            <w:rPr>
              <w:rFonts w:asciiTheme="minorHAnsi" w:eastAsiaTheme="minorEastAsia" w:hAnsiTheme="minorHAnsi" w:cstheme="minorBidi"/>
              <w:noProof/>
              <w:szCs w:val="22"/>
              <w:lang w:val="es-ES" w:eastAsia="es-ES"/>
            </w:rPr>
          </w:pPr>
          <w:hyperlink w:anchor="_Toc116637541" w:history="1">
            <w:r w:rsidR="00A45C61" w:rsidRPr="00E120EA">
              <w:rPr>
                <w:rStyle w:val="Hipervnculo"/>
                <w:noProof/>
                <w:lang w:val="es-ES"/>
              </w:rPr>
              <w:t>3.2 Listas numeradas y con viñetas</w:t>
            </w:r>
            <w:r w:rsidR="00A45C61">
              <w:rPr>
                <w:noProof/>
                <w:webHidden/>
              </w:rPr>
              <w:tab/>
            </w:r>
            <w:r w:rsidR="00A45C61">
              <w:rPr>
                <w:noProof/>
                <w:webHidden/>
              </w:rPr>
              <w:fldChar w:fldCharType="begin"/>
            </w:r>
            <w:r w:rsidR="00A45C61">
              <w:rPr>
                <w:noProof/>
                <w:webHidden/>
              </w:rPr>
              <w:instrText xml:space="preserve"> PAGEREF _Toc116637541 \h </w:instrText>
            </w:r>
            <w:r w:rsidR="00A45C61">
              <w:rPr>
                <w:noProof/>
                <w:webHidden/>
              </w:rPr>
            </w:r>
            <w:r w:rsidR="00A45C61">
              <w:rPr>
                <w:noProof/>
                <w:webHidden/>
              </w:rPr>
              <w:fldChar w:fldCharType="separate"/>
            </w:r>
            <w:r w:rsidR="00A45C61">
              <w:rPr>
                <w:noProof/>
                <w:webHidden/>
              </w:rPr>
              <w:t>5</w:t>
            </w:r>
            <w:r w:rsidR="00A45C61">
              <w:rPr>
                <w:noProof/>
                <w:webHidden/>
              </w:rPr>
              <w:fldChar w:fldCharType="end"/>
            </w:r>
          </w:hyperlink>
        </w:p>
        <w:p w14:paraId="0B6254F1" w14:textId="11EE3E67" w:rsidR="00A45C61" w:rsidRDefault="009F1DBB">
          <w:pPr>
            <w:pStyle w:val="TDC2"/>
            <w:tabs>
              <w:tab w:val="right" w:leader="dot" w:pos="9350"/>
            </w:tabs>
            <w:rPr>
              <w:rFonts w:asciiTheme="minorHAnsi" w:eastAsiaTheme="minorEastAsia" w:hAnsiTheme="minorHAnsi" w:cstheme="minorBidi"/>
              <w:noProof/>
              <w:szCs w:val="22"/>
              <w:lang w:val="es-ES" w:eastAsia="es-ES"/>
            </w:rPr>
          </w:pPr>
          <w:hyperlink w:anchor="_Toc116637542" w:history="1">
            <w:r w:rsidR="00A45C61" w:rsidRPr="00E120EA">
              <w:rPr>
                <w:rStyle w:val="Hipervnculo"/>
                <w:noProof/>
                <w:lang w:val="es-ES"/>
              </w:rPr>
              <w:t>3.3 Figuras y tablas</w:t>
            </w:r>
            <w:r w:rsidR="00A45C61">
              <w:rPr>
                <w:noProof/>
                <w:webHidden/>
              </w:rPr>
              <w:tab/>
            </w:r>
            <w:r w:rsidR="00A45C61">
              <w:rPr>
                <w:noProof/>
                <w:webHidden/>
              </w:rPr>
              <w:fldChar w:fldCharType="begin"/>
            </w:r>
            <w:r w:rsidR="00A45C61">
              <w:rPr>
                <w:noProof/>
                <w:webHidden/>
              </w:rPr>
              <w:instrText xml:space="preserve"> PAGEREF _Toc116637542 \h </w:instrText>
            </w:r>
            <w:r w:rsidR="00A45C61">
              <w:rPr>
                <w:noProof/>
                <w:webHidden/>
              </w:rPr>
            </w:r>
            <w:r w:rsidR="00A45C61">
              <w:rPr>
                <w:noProof/>
                <w:webHidden/>
              </w:rPr>
              <w:fldChar w:fldCharType="separate"/>
            </w:r>
            <w:r w:rsidR="00A45C61">
              <w:rPr>
                <w:noProof/>
                <w:webHidden/>
              </w:rPr>
              <w:t>6</w:t>
            </w:r>
            <w:r w:rsidR="00A45C61">
              <w:rPr>
                <w:noProof/>
                <w:webHidden/>
              </w:rPr>
              <w:fldChar w:fldCharType="end"/>
            </w:r>
          </w:hyperlink>
        </w:p>
        <w:p w14:paraId="56615BFE" w14:textId="6E64A29F" w:rsidR="00A45C61" w:rsidRDefault="009F1DBB">
          <w:pPr>
            <w:pStyle w:val="TDC2"/>
            <w:tabs>
              <w:tab w:val="right" w:leader="dot" w:pos="9350"/>
            </w:tabs>
            <w:rPr>
              <w:rFonts w:asciiTheme="minorHAnsi" w:eastAsiaTheme="minorEastAsia" w:hAnsiTheme="minorHAnsi" w:cstheme="minorBidi"/>
              <w:noProof/>
              <w:szCs w:val="22"/>
              <w:lang w:val="es-ES" w:eastAsia="es-ES"/>
            </w:rPr>
          </w:pPr>
          <w:hyperlink w:anchor="_Toc116637543" w:history="1">
            <w:r w:rsidR="00A45C61" w:rsidRPr="00E120EA">
              <w:rPr>
                <w:rStyle w:val="Hipervnculo"/>
                <w:noProof/>
                <w:lang w:val="es-ES"/>
              </w:rPr>
              <w:t>3.4 Problemas conocidos</w:t>
            </w:r>
            <w:r w:rsidR="00A45C61">
              <w:rPr>
                <w:noProof/>
                <w:webHidden/>
              </w:rPr>
              <w:tab/>
            </w:r>
            <w:r w:rsidR="00A45C61">
              <w:rPr>
                <w:noProof/>
                <w:webHidden/>
              </w:rPr>
              <w:fldChar w:fldCharType="begin"/>
            </w:r>
            <w:r w:rsidR="00A45C61">
              <w:rPr>
                <w:noProof/>
                <w:webHidden/>
              </w:rPr>
              <w:instrText xml:space="preserve"> PAGEREF _Toc116637543 \h </w:instrText>
            </w:r>
            <w:r w:rsidR="00A45C61">
              <w:rPr>
                <w:noProof/>
                <w:webHidden/>
              </w:rPr>
            </w:r>
            <w:r w:rsidR="00A45C61">
              <w:rPr>
                <w:noProof/>
                <w:webHidden/>
              </w:rPr>
              <w:fldChar w:fldCharType="separate"/>
            </w:r>
            <w:r w:rsidR="00A45C61">
              <w:rPr>
                <w:noProof/>
                <w:webHidden/>
              </w:rPr>
              <w:t>7</w:t>
            </w:r>
            <w:r w:rsidR="00A45C61">
              <w:rPr>
                <w:noProof/>
                <w:webHidden/>
              </w:rPr>
              <w:fldChar w:fldCharType="end"/>
            </w:r>
          </w:hyperlink>
        </w:p>
        <w:p w14:paraId="7013132F" w14:textId="03FCACA7" w:rsidR="00A45C61" w:rsidRDefault="009F1DBB">
          <w:pPr>
            <w:pStyle w:val="TDC1"/>
            <w:rPr>
              <w:rFonts w:asciiTheme="minorHAnsi" w:eastAsiaTheme="minorEastAsia" w:hAnsiTheme="minorHAnsi" w:cstheme="minorBidi"/>
              <w:noProof/>
              <w:szCs w:val="22"/>
              <w:lang w:val="es-ES" w:eastAsia="es-ES"/>
            </w:rPr>
          </w:pPr>
          <w:hyperlink w:anchor="_Toc116637544" w:history="1">
            <w:r w:rsidR="00A45C61" w:rsidRPr="00E120EA">
              <w:rPr>
                <w:rStyle w:val="Hipervnculo"/>
                <w:noProof/>
                <w:lang w:val="es-ES"/>
              </w:rPr>
              <w:t>Capítulo 4 - Conclusiones y trabajo futuro</w:t>
            </w:r>
            <w:r w:rsidR="00A45C61">
              <w:rPr>
                <w:noProof/>
                <w:webHidden/>
              </w:rPr>
              <w:tab/>
            </w:r>
            <w:r w:rsidR="00A45C61">
              <w:rPr>
                <w:noProof/>
                <w:webHidden/>
              </w:rPr>
              <w:fldChar w:fldCharType="begin"/>
            </w:r>
            <w:r w:rsidR="00A45C61">
              <w:rPr>
                <w:noProof/>
                <w:webHidden/>
              </w:rPr>
              <w:instrText xml:space="preserve"> PAGEREF _Toc116637544 \h </w:instrText>
            </w:r>
            <w:r w:rsidR="00A45C61">
              <w:rPr>
                <w:noProof/>
                <w:webHidden/>
              </w:rPr>
            </w:r>
            <w:r w:rsidR="00A45C61">
              <w:rPr>
                <w:noProof/>
                <w:webHidden/>
              </w:rPr>
              <w:fldChar w:fldCharType="separate"/>
            </w:r>
            <w:r w:rsidR="00A45C61">
              <w:rPr>
                <w:noProof/>
                <w:webHidden/>
              </w:rPr>
              <w:t>11</w:t>
            </w:r>
            <w:r w:rsidR="00A45C61">
              <w:rPr>
                <w:noProof/>
                <w:webHidden/>
              </w:rPr>
              <w:fldChar w:fldCharType="end"/>
            </w:r>
          </w:hyperlink>
        </w:p>
        <w:p w14:paraId="26D3F234" w14:textId="5DBD50F9" w:rsidR="00A45C61" w:rsidRDefault="009F1DBB">
          <w:pPr>
            <w:pStyle w:val="TDC1"/>
            <w:rPr>
              <w:rFonts w:asciiTheme="minorHAnsi" w:eastAsiaTheme="minorEastAsia" w:hAnsiTheme="minorHAnsi" w:cstheme="minorBidi"/>
              <w:noProof/>
              <w:szCs w:val="22"/>
              <w:lang w:val="es-ES" w:eastAsia="es-ES"/>
            </w:rPr>
          </w:pPr>
          <w:hyperlink w:anchor="_Toc116637545" w:history="1">
            <w:r w:rsidR="00A45C61" w:rsidRPr="00E120EA">
              <w:rPr>
                <w:rStyle w:val="Hipervnculo"/>
                <w:noProof/>
              </w:rPr>
              <w:t>Introduction</w:t>
            </w:r>
            <w:r w:rsidR="00A45C61">
              <w:rPr>
                <w:noProof/>
                <w:webHidden/>
              </w:rPr>
              <w:tab/>
            </w:r>
            <w:r w:rsidR="00A45C61">
              <w:rPr>
                <w:noProof/>
                <w:webHidden/>
              </w:rPr>
              <w:fldChar w:fldCharType="begin"/>
            </w:r>
            <w:r w:rsidR="00A45C61">
              <w:rPr>
                <w:noProof/>
                <w:webHidden/>
              </w:rPr>
              <w:instrText xml:space="preserve"> PAGEREF _Toc116637545 \h </w:instrText>
            </w:r>
            <w:r w:rsidR="00A45C61">
              <w:rPr>
                <w:noProof/>
                <w:webHidden/>
              </w:rPr>
            </w:r>
            <w:r w:rsidR="00A45C61">
              <w:rPr>
                <w:noProof/>
                <w:webHidden/>
              </w:rPr>
              <w:fldChar w:fldCharType="separate"/>
            </w:r>
            <w:r w:rsidR="00A45C61">
              <w:rPr>
                <w:noProof/>
                <w:webHidden/>
              </w:rPr>
              <w:t>13</w:t>
            </w:r>
            <w:r w:rsidR="00A45C61">
              <w:rPr>
                <w:noProof/>
                <w:webHidden/>
              </w:rPr>
              <w:fldChar w:fldCharType="end"/>
            </w:r>
          </w:hyperlink>
        </w:p>
        <w:p w14:paraId="2BFF7FBF" w14:textId="4A8435F9" w:rsidR="00A45C61" w:rsidRDefault="009F1DBB">
          <w:pPr>
            <w:pStyle w:val="TDC1"/>
            <w:rPr>
              <w:rFonts w:asciiTheme="minorHAnsi" w:eastAsiaTheme="minorEastAsia" w:hAnsiTheme="minorHAnsi" w:cstheme="minorBidi"/>
              <w:noProof/>
              <w:szCs w:val="22"/>
              <w:lang w:val="es-ES" w:eastAsia="es-ES"/>
            </w:rPr>
          </w:pPr>
          <w:hyperlink w:anchor="_Toc116637546" w:history="1">
            <w:r w:rsidR="00A45C61" w:rsidRPr="00E120EA">
              <w:rPr>
                <w:rStyle w:val="Hipervnculo"/>
                <w:noProof/>
              </w:rPr>
              <w:t>Conclusions and future work</w:t>
            </w:r>
            <w:r w:rsidR="00A45C61">
              <w:rPr>
                <w:noProof/>
                <w:webHidden/>
              </w:rPr>
              <w:tab/>
            </w:r>
            <w:r w:rsidR="00A45C61">
              <w:rPr>
                <w:noProof/>
                <w:webHidden/>
              </w:rPr>
              <w:fldChar w:fldCharType="begin"/>
            </w:r>
            <w:r w:rsidR="00A45C61">
              <w:rPr>
                <w:noProof/>
                <w:webHidden/>
              </w:rPr>
              <w:instrText xml:space="preserve"> PAGEREF _Toc116637546 \h </w:instrText>
            </w:r>
            <w:r w:rsidR="00A45C61">
              <w:rPr>
                <w:noProof/>
                <w:webHidden/>
              </w:rPr>
            </w:r>
            <w:r w:rsidR="00A45C61">
              <w:rPr>
                <w:noProof/>
                <w:webHidden/>
              </w:rPr>
              <w:fldChar w:fldCharType="separate"/>
            </w:r>
            <w:r w:rsidR="00A45C61">
              <w:rPr>
                <w:noProof/>
                <w:webHidden/>
              </w:rPr>
              <w:t>15</w:t>
            </w:r>
            <w:r w:rsidR="00A45C61">
              <w:rPr>
                <w:noProof/>
                <w:webHidden/>
              </w:rPr>
              <w:fldChar w:fldCharType="end"/>
            </w:r>
          </w:hyperlink>
        </w:p>
        <w:p w14:paraId="03D48779" w14:textId="5D75FA1E" w:rsidR="00A45C61" w:rsidRDefault="009F1DBB">
          <w:pPr>
            <w:pStyle w:val="TDC1"/>
            <w:rPr>
              <w:rFonts w:asciiTheme="minorHAnsi" w:eastAsiaTheme="minorEastAsia" w:hAnsiTheme="minorHAnsi" w:cstheme="minorBidi"/>
              <w:noProof/>
              <w:szCs w:val="22"/>
              <w:lang w:val="es-ES" w:eastAsia="es-ES"/>
            </w:rPr>
          </w:pPr>
          <w:hyperlink w:anchor="_Toc116637547" w:history="1">
            <w:r w:rsidR="00A45C61" w:rsidRPr="00E120EA">
              <w:rPr>
                <w:rStyle w:val="Hipervnculo"/>
                <w:noProof/>
              </w:rPr>
              <w:t>Contribuciones Personales</w:t>
            </w:r>
            <w:r w:rsidR="00A45C61">
              <w:rPr>
                <w:noProof/>
                <w:webHidden/>
              </w:rPr>
              <w:tab/>
            </w:r>
            <w:r w:rsidR="00A45C61">
              <w:rPr>
                <w:noProof/>
                <w:webHidden/>
              </w:rPr>
              <w:fldChar w:fldCharType="begin"/>
            </w:r>
            <w:r w:rsidR="00A45C61">
              <w:rPr>
                <w:noProof/>
                <w:webHidden/>
              </w:rPr>
              <w:instrText xml:space="preserve"> PAGEREF _Toc116637547 \h </w:instrText>
            </w:r>
            <w:r w:rsidR="00A45C61">
              <w:rPr>
                <w:noProof/>
                <w:webHidden/>
              </w:rPr>
            </w:r>
            <w:r w:rsidR="00A45C61">
              <w:rPr>
                <w:noProof/>
                <w:webHidden/>
              </w:rPr>
              <w:fldChar w:fldCharType="separate"/>
            </w:r>
            <w:r w:rsidR="00A45C61">
              <w:rPr>
                <w:noProof/>
                <w:webHidden/>
              </w:rPr>
              <w:t>17</w:t>
            </w:r>
            <w:r w:rsidR="00A45C61">
              <w:rPr>
                <w:noProof/>
                <w:webHidden/>
              </w:rPr>
              <w:fldChar w:fldCharType="end"/>
            </w:r>
          </w:hyperlink>
        </w:p>
        <w:p w14:paraId="0B5DF292" w14:textId="5372C199" w:rsidR="00A45C61" w:rsidRDefault="009F1DBB">
          <w:pPr>
            <w:pStyle w:val="TDC1"/>
            <w:rPr>
              <w:rFonts w:asciiTheme="minorHAnsi" w:eastAsiaTheme="minorEastAsia" w:hAnsiTheme="minorHAnsi" w:cstheme="minorBidi"/>
              <w:noProof/>
              <w:szCs w:val="22"/>
              <w:lang w:val="es-ES" w:eastAsia="es-ES"/>
            </w:rPr>
          </w:pPr>
          <w:hyperlink w:anchor="_Toc116637548" w:history="1">
            <w:r w:rsidR="00A45C61" w:rsidRPr="00E120EA">
              <w:rPr>
                <w:rStyle w:val="Hipervnculo"/>
                <w:noProof/>
              </w:rPr>
              <w:t>Bibliografía</w:t>
            </w:r>
            <w:r w:rsidR="00A45C61">
              <w:rPr>
                <w:noProof/>
                <w:webHidden/>
              </w:rPr>
              <w:tab/>
            </w:r>
            <w:r w:rsidR="00A45C61">
              <w:rPr>
                <w:noProof/>
                <w:webHidden/>
              </w:rPr>
              <w:fldChar w:fldCharType="begin"/>
            </w:r>
            <w:r w:rsidR="00A45C61">
              <w:rPr>
                <w:noProof/>
                <w:webHidden/>
              </w:rPr>
              <w:instrText xml:space="preserve"> PAGEREF _Toc116637548 \h </w:instrText>
            </w:r>
            <w:r w:rsidR="00A45C61">
              <w:rPr>
                <w:noProof/>
                <w:webHidden/>
              </w:rPr>
            </w:r>
            <w:r w:rsidR="00A45C61">
              <w:rPr>
                <w:noProof/>
                <w:webHidden/>
              </w:rPr>
              <w:fldChar w:fldCharType="separate"/>
            </w:r>
            <w:r w:rsidR="00A45C61">
              <w:rPr>
                <w:noProof/>
                <w:webHidden/>
              </w:rPr>
              <w:t>19</w:t>
            </w:r>
            <w:r w:rsidR="00A45C61">
              <w:rPr>
                <w:noProof/>
                <w:webHidden/>
              </w:rPr>
              <w:fldChar w:fldCharType="end"/>
            </w:r>
          </w:hyperlink>
        </w:p>
        <w:p w14:paraId="2E2F74B3" w14:textId="5C8D6A04" w:rsidR="00A45C61" w:rsidRDefault="009F1DBB">
          <w:pPr>
            <w:pStyle w:val="TDC1"/>
            <w:rPr>
              <w:rFonts w:asciiTheme="minorHAnsi" w:eastAsiaTheme="minorEastAsia" w:hAnsiTheme="minorHAnsi" w:cstheme="minorBidi"/>
              <w:noProof/>
              <w:szCs w:val="22"/>
              <w:lang w:val="es-ES" w:eastAsia="es-ES"/>
            </w:rPr>
          </w:pPr>
          <w:hyperlink w:anchor="_Toc116637549" w:history="1">
            <w:r w:rsidR="00A45C61" w:rsidRPr="00E120EA">
              <w:rPr>
                <w:rStyle w:val="Hipervnculo"/>
                <w:noProof/>
              </w:rPr>
              <w:t>Apéndice A - Título del primer apéndice</w:t>
            </w:r>
            <w:r w:rsidR="00A45C61">
              <w:rPr>
                <w:noProof/>
                <w:webHidden/>
              </w:rPr>
              <w:tab/>
            </w:r>
            <w:r w:rsidR="00A45C61">
              <w:rPr>
                <w:noProof/>
                <w:webHidden/>
              </w:rPr>
              <w:fldChar w:fldCharType="begin"/>
            </w:r>
            <w:r w:rsidR="00A45C61">
              <w:rPr>
                <w:noProof/>
                <w:webHidden/>
              </w:rPr>
              <w:instrText xml:space="preserve"> PAGEREF _Toc116637549 \h </w:instrText>
            </w:r>
            <w:r w:rsidR="00A45C61">
              <w:rPr>
                <w:noProof/>
                <w:webHidden/>
              </w:rPr>
            </w:r>
            <w:r w:rsidR="00A45C61">
              <w:rPr>
                <w:noProof/>
                <w:webHidden/>
              </w:rPr>
              <w:fldChar w:fldCharType="separate"/>
            </w:r>
            <w:r w:rsidR="00A45C61">
              <w:rPr>
                <w:noProof/>
                <w:webHidden/>
              </w:rPr>
              <w:t>21</w:t>
            </w:r>
            <w:r w:rsidR="00A45C61">
              <w:rPr>
                <w:noProof/>
                <w:webHidden/>
              </w:rPr>
              <w:fldChar w:fldCharType="end"/>
            </w:r>
          </w:hyperlink>
        </w:p>
        <w:p w14:paraId="6D9CD090" w14:textId="037208D9" w:rsidR="00A45C61" w:rsidRDefault="009F1DBB">
          <w:pPr>
            <w:pStyle w:val="TDC1"/>
            <w:rPr>
              <w:rFonts w:asciiTheme="minorHAnsi" w:eastAsiaTheme="minorEastAsia" w:hAnsiTheme="minorHAnsi" w:cstheme="minorBidi"/>
              <w:noProof/>
              <w:szCs w:val="22"/>
              <w:lang w:val="es-ES" w:eastAsia="es-ES"/>
            </w:rPr>
          </w:pPr>
          <w:hyperlink w:anchor="_Toc116637550" w:history="1">
            <w:r w:rsidR="00A45C61" w:rsidRPr="00E120EA">
              <w:rPr>
                <w:rStyle w:val="Hipervnculo"/>
                <w:noProof/>
              </w:rPr>
              <w:t>Apéndice B - Título del segundo apéndice</w:t>
            </w:r>
            <w:r w:rsidR="00A45C61">
              <w:rPr>
                <w:noProof/>
                <w:webHidden/>
              </w:rPr>
              <w:tab/>
            </w:r>
            <w:r w:rsidR="00A45C61">
              <w:rPr>
                <w:noProof/>
                <w:webHidden/>
              </w:rPr>
              <w:fldChar w:fldCharType="begin"/>
            </w:r>
            <w:r w:rsidR="00A45C61">
              <w:rPr>
                <w:noProof/>
                <w:webHidden/>
              </w:rPr>
              <w:instrText xml:space="preserve"> PAGEREF _Toc116637550 \h </w:instrText>
            </w:r>
            <w:r w:rsidR="00A45C61">
              <w:rPr>
                <w:noProof/>
                <w:webHidden/>
              </w:rPr>
            </w:r>
            <w:r w:rsidR="00A45C61">
              <w:rPr>
                <w:noProof/>
                <w:webHidden/>
              </w:rPr>
              <w:fldChar w:fldCharType="separate"/>
            </w:r>
            <w:r w:rsidR="00A45C61">
              <w:rPr>
                <w:noProof/>
                <w:webHidden/>
              </w:rPr>
              <w:t>23</w:t>
            </w:r>
            <w:r w:rsidR="00A45C61">
              <w:rPr>
                <w:noProof/>
                <w:webHidden/>
              </w:rPr>
              <w:fldChar w:fldCharType="end"/>
            </w:r>
          </w:hyperlink>
        </w:p>
        <w:p w14:paraId="4B8A5A5C" w14:textId="33FA26D7" w:rsidR="007A03A3" w:rsidRDefault="00A45C61">
          <w:r>
            <w:fldChar w:fldCharType="end"/>
          </w:r>
        </w:p>
      </w:sdtContent>
    </w:sdt>
    <w:p w14:paraId="06D0376D" w14:textId="72C7CBBF" w:rsidR="00AA1A72" w:rsidRPr="0036460A" w:rsidRDefault="00AA1A72" w:rsidP="0048606D">
      <w:pPr>
        <w:pStyle w:val="TDC4"/>
      </w:pPr>
    </w:p>
    <w:p w14:paraId="6D403A30" w14:textId="029E8484" w:rsidR="0036460A" w:rsidRPr="0036460A" w:rsidRDefault="0036460A" w:rsidP="0036460A">
      <w:pPr>
        <w:ind w:firstLine="0"/>
        <w:rPr>
          <w:rFonts w:eastAsiaTheme="minorEastAsia"/>
        </w:rPr>
        <w:sectPr w:rsidR="0036460A" w:rsidRPr="0036460A" w:rsidSect="00310A7E">
          <w:pgSz w:w="12240" w:h="15840"/>
          <w:pgMar w:top="1440" w:right="1440" w:bottom="1440" w:left="1440" w:header="720" w:footer="720" w:gutter="0"/>
          <w:pgNumType w:fmt="upperRoman"/>
          <w:cols w:space="720"/>
          <w:docGrid w:linePitch="360"/>
        </w:sectPr>
      </w:pPr>
    </w:p>
    <w:p w14:paraId="540521FF" w14:textId="77777777" w:rsidR="00AA1A72" w:rsidRDefault="00AA1A72" w:rsidP="00AA1A72">
      <w:pPr>
        <w:pStyle w:val="PageHeading"/>
        <w:rPr>
          <w:lang w:val="es-ES_tradnl"/>
        </w:rPr>
      </w:pPr>
      <w:bookmarkStart w:id="3" w:name="IndiceFiguras"/>
      <w:r w:rsidRPr="00263DC7">
        <w:rPr>
          <w:lang w:val="es-ES_tradnl"/>
        </w:rPr>
        <w:lastRenderedPageBreak/>
        <w:t xml:space="preserve">Índice de </w:t>
      </w:r>
      <w:r>
        <w:rPr>
          <w:lang w:val="es-ES_tradnl"/>
        </w:rPr>
        <w:t>figuras</w:t>
      </w:r>
      <w:bookmarkEnd w:id="3"/>
    </w:p>
    <w:p w14:paraId="704B8BFE" w14:textId="02D6F4F4" w:rsidR="004645F2" w:rsidRDefault="00EA12EF">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"Figura" </w:instrText>
      </w:r>
      <w:r>
        <w:fldChar w:fldCharType="separate"/>
      </w:r>
      <w:hyperlink w:anchor="_Toc116637587" w:history="1">
        <w:r w:rsidR="004645F2" w:rsidRPr="00992E3F">
          <w:rPr>
            <w:rStyle w:val="Hipervnculo"/>
            <w:noProof/>
          </w:rPr>
          <w:t>Figura 3</w:t>
        </w:r>
        <w:r w:rsidR="004645F2" w:rsidRPr="00992E3F">
          <w:rPr>
            <w:rStyle w:val="Hipervnculo"/>
            <w:noProof/>
          </w:rPr>
          <w:noBreakHyphen/>
          <w:t>1. Ejemplo de figura</w:t>
        </w:r>
        <w:r w:rsidR="004645F2">
          <w:rPr>
            <w:noProof/>
            <w:webHidden/>
          </w:rPr>
          <w:tab/>
        </w:r>
        <w:r w:rsidR="004645F2">
          <w:rPr>
            <w:noProof/>
            <w:webHidden/>
          </w:rPr>
          <w:fldChar w:fldCharType="begin"/>
        </w:r>
        <w:r w:rsidR="004645F2">
          <w:rPr>
            <w:noProof/>
            <w:webHidden/>
          </w:rPr>
          <w:instrText xml:space="preserve"> PAGEREF _Toc116637587 \h </w:instrText>
        </w:r>
        <w:r w:rsidR="004645F2">
          <w:rPr>
            <w:noProof/>
            <w:webHidden/>
          </w:rPr>
        </w:r>
        <w:r w:rsidR="004645F2">
          <w:rPr>
            <w:noProof/>
            <w:webHidden/>
          </w:rPr>
          <w:fldChar w:fldCharType="separate"/>
        </w:r>
        <w:r w:rsidR="004645F2">
          <w:rPr>
            <w:noProof/>
            <w:webHidden/>
          </w:rPr>
          <w:t>6</w:t>
        </w:r>
        <w:r w:rsidR="004645F2">
          <w:rPr>
            <w:noProof/>
            <w:webHidden/>
          </w:rPr>
          <w:fldChar w:fldCharType="end"/>
        </w:r>
      </w:hyperlink>
    </w:p>
    <w:p w14:paraId="1D46782E" w14:textId="41D5159B" w:rsidR="004645F2" w:rsidRDefault="009F1DBB">
      <w:pPr>
        <w:pStyle w:val="Tabladeilustraciones"/>
        <w:tabs>
          <w:tab w:val="right" w:leader="dot" w:pos="9350"/>
        </w:tabs>
        <w:rPr>
          <w:rFonts w:asciiTheme="minorHAnsi" w:eastAsiaTheme="minorEastAsia" w:hAnsiTheme="minorHAnsi" w:cstheme="minorBidi"/>
          <w:noProof/>
          <w:szCs w:val="22"/>
          <w:lang w:val="es-ES" w:eastAsia="es-ES"/>
        </w:rPr>
      </w:pPr>
      <w:hyperlink w:anchor="_Toc116637588" w:history="1">
        <w:r w:rsidR="004645F2" w:rsidRPr="00992E3F">
          <w:rPr>
            <w:rStyle w:val="Hipervnculo"/>
            <w:noProof/>
          </w:rPr>
          <w:t>Figura 3</w:t>
        </w:r>
        <w:r w:rsidR="004645F2" w:rsidRPr="00992E3F">
          <w:rPr>
            <w:rStyle w:val="Hipervnculo"/>
            <w:noProof/>
          </w:rPr>
          <w:noBreakHyphen/>
          <w:t>2. Opciones para configurar la tabla de contenidos</w:t>
        </w:r>
        <w:r w:rsidR="004645F2">
          <w:rPr>
            <w:noProof/>
            <w:webHidden/>
          </w:rPr>
          <w:tab/>
        </w:r>
        <w:r w:rsidR="004645F2">
          <w:rPr>
            <w:noProof/>
            <w:webHidden/>
          </w:rPr>
          <w:fldChar w:fldCharType="begin"/>
        </w:r>
        <w:r w:rsidR="004645F2">
          <w:rPr>
            <w:noProof/>
            <w:webHidden/>
          </w:rPr>
          <w:instrText xml:space="preserve"> PAGEREF _Toc116637588 \h </w:instrText>
        </w:r>
        <w:r w:rsidR="004645F2">
          <w:rPr>
            <w:noProof/>
            <w:webHidden/>
          </w:rPr>
        </w:r>
        <w:r w:rsidR="004645F2">
          <w:rPr>
            <w:noProof/>
            <w:webHidden/>
          </w:rPr>
          <w:fldChar w:fldCharType="separate"/>
        </w:r>
        <w:r w:rsidR="004645F2">
          <w:rPr>
            <w:noProof/>
            <w:webHidden/>
          </w:rPr>
          <w:t>8</w:t>
        </w:r>
        <w:r w:rsidR="004645F2">
          <w:rPr>
            <w:noProof/>
            <w:webHidden/>
          </w:rPr>
          <w:fldChar w:fldCharType="end"/>
        </w:r>
      </w:hyperlink>
    </w:p>
    <w:p w14:paraId="72C8C378" w14:textId="337D2C4B" w:rsidR="00AA1A72" w:rsidRPr="00AA1A72" w:rsidRDefault="00EA12EF" w:rsidP="00AA1A72">
      <w:pPr>
        <w:pStyle w:val="Textoindependiente"/>
      </w:pPr>
      <w:r>
        <w:fldChar w:fldCharType="end"/>
      </w:r>
    </w:p>
    <w:p w14:paraId="35A416DC" w14:textId="77777777" w:rsidR="00913EDA" w:rsidRDefault="00913EDA" w:rsidP="00AA1A72">
      <w:pPr>
        <w:pStyle w:val="PageHeading"/>
        <w:rPr>
          <w:lang w:val="es-ES_tradnl"/>
        </w:rPr>
        <w:sectPr w:rsidR="00913EDA" w:rsidSect="00310A7E">
          <w:pgSz w:w="12240" w:h="15840"/>
          <w:pgMar w:top="1440" w:right="1440" w:bottom="1440" w:left="1440" w:header="720" w:footer="720" w:gutter="0"/>
          <w:pgNumType w:fmt="upperRoman"/>
          <w:cols w:space="720"/>
          <w:docGrid w:linePitch="360"/>
        </w:sectPr>
      </w:pPr>
      <w:bookmarkStart w:id="4" w:name="IndiceTablas"/>
    </w:p>
    <w:p w14:paraId="63D66763" w14:textId="663FB8DE" w:rsidR="00AA1A72" w:rsidRPr="00AA1A72" w:rsidRDefault="00AA1A72" w:rsidP="00AA1A72">
      <w:pPr>
        <w:pStyle w:val="PageHeading"/>
        <w:rPr>
          <w:u w:val="single"/>
          <w:lang w:val="es-ES_tradnl"/>
        </w:rPr>
      </w:pPr>
      <w:r w:rsidRPr="00263DC7">
        <w:rPr>
          <w:lang w:val="es-ES_tradnl"/>
        </w:rPr>
        <w:lastRenderedPageBreak/>
        <w:t xml:space="preserve">Índice de </w:t>
      </w:r>
      <w:r>
        <w:rPr>
          <w:lang w:val="es-ES_tradnl"/>
        </w:rPr>
        <w:t>tablas</w:t>
      </w:r>
      <w:bookmarkEnd w:id="4"/>
    </w:p>
    <w:p w14:paraId="09582055" w14:textId="68F5CB98" w:rsidR="00894DE2" w:rsidRDefault="00EA12EF">
      <w:pPr>
        <w:pStyle w:val="Tabladeilustraciones"/>
        <w:tabs>
          <w:tab w:val="right" w:leader="dot" w:pos="9350"/>
        </w:tabs>
        <w:rPr>
          <w:rFonts w:asciiTheme="minorHAnsi" w:eastAsiaTheme="minorEastAsia" w:hAnsiTheme="minorHAnsi" w:cstheme="minorBidi"/>
          <w:noProof/>
          <w:szCs w:val="22"/>
          <w:lang w:val="es-ES" w:eastAsia="es-ES"/>
        </w:rPr>
      </w:pPr>
      <w:r>
        <w:fldChar w:fldCharType="begin"/>
      </w:r>
      <w:r>
        <w:instrText xml:space="preserve"> TOC \h \z \c "Tabla" </w:instrText>
      </w:r>
      <w:r>
        <w:fldChar w:fldCharType="separate"/>
      </w:r>
      <w:hyperlink w:anchor="_Toc11912424" w:history="1">
        <w:r w:rsidR="00894DE2" w:rsidRPr="00BA13D1">
          <w:rPr>
            <w:rStyle w:val="Hipervnculo"/>
            <w:noProof/>
          </w:rPr>
          <w:t>Tabla 3</w:t>
        </w:r>
        <w:r w:rsidR="00894DE2" w:rsidRPr="00BA13D1">
          <w:rPr>
            <w:rStyle w:val="Hipervnculo"/>
            <w:noProof/>
          </w:rPr>
          <w:noBreakHyphen/>
          <w:t>1. Ejemplo de tabla</w:t>
        </w:r>
        <w:r w:rsidR="00894DE2">
          <w:rPr>
            <w:noProof/>
            <w:webHidden/>
          </w:rPr>
          <w:tab/>
        </w:r>
        <w:r w:rsidR="00894DE2">
          <w:rPr>
            <w:noProof/>
            <w:webHidden/>
          </w:rPr>
          <w:fldChar w:fldCharType="begin"/>
        </w:r>
        <w:r w:rsidR="00894DE2">
          <w:rPr>
            <w:noProof/>
            <w:webHidden/>
          </w:rPr>
          <w:instrText xml:space="preserve"> PAGEREF _Toc11912424 \h </w:instrText>
        </w:r>
        <w:r w:rsidR="00894DE2">
          <w:rPr>
            <w:noProof/>
            <w:webHidden/>
          </w:rPr>
        </w:r>
        <w:r w:rsidR="00894DE2">
          <w:rPr>
            <w:noProof/>
            <w:webHidden/>
          </w:rPr>
          <w:fldChar w:fldCharType="separate"/>
        </w:r>
        <w:r w:rsidR="00894DE2">
          <w:rPr>
            <w:noProof/>
            <w:webHidden/>
          </w:rPr>
          <w:t>6</w:t>
        </w:r>
        <w:r w:rsidR="00894DE2">
          <w:rPr>
            <w:noProof/>
            <w:webHidden/>
          </w:rPr>
          <w:fldChar w:fldCharType="end"/>
        </w:r>
      </w:hyperlink>
    </w:p>
    <w:p w14:paraId="1B2DCD9E" w14:textId="751D8A86" w:rsidR="00AA1A72" w:rsidRDefault="00EA12EF" w:rsidP="00AA1A72">
      <w:pPr>
        <w:pStyle w:val="Textoindependiente"/>
      </w:pPr>
      <w:r>
        <w:fldChar w:fldCharType="end"/>
      </w:r>
    </w:p>
    <w:p w14:paraId="4735DBE6" w14:textId="77777777" w:rsidR="00AA1A72" w:rsidRPr="00AA1A72" w:rsidRDefault="00AA1A72" w:rsidP="00AA1A72">
      <w:pPr>
        <w:pStyle w:val="Textoindependiente"/>
        <w:sectPr w:rsidR="00AA1A72" w:rsidRPr="00AA1A72" w:rsidSect="00913EDA">
          <w:type w:val="oddPage"/>
          <w:pgSz w:w="12240" w:h="15840"/>
          <w:pgMar w:top="1440" w:right="1440" w:bottom="1440" w:left="1440" w:header="720" w:footer="720" w:gutter="0"/>
          <w:pgNumType w:fmt="upperRoman"/>
          <w:cols w:space="720"/>
          <w:docGrid w:linePitch="360"/>
        </w:sectPr>
      </w:pPr>
    </w:p>
    <w:p w14:paraId="7841D48D" w14:textId="77777777" w:rsidR="008E36E4" w:rsidRPr="00263DC7" w:rsidRDefault="00030884" w:rsidP="008E5C64">
      <w:pPr>
        <w:pStyle w:val="Ttulo1"/>
      </w:pPr>
      <w:bookmarkStart w:id="5" w:name="_Ref11682300"/>
      <w:bookmarkStart w:id="6" w:name="_Ref11684759"/>
      <w:bookmarkStart w:id="7" w:name="_Toc116636436"/>
      <w:bookmarkStart w:id="8" w:name="_Toc116637533"/>
      <w:r>
        <w:lastRenderedPageBreak/>
        <w:t>Introducción</w:t>
      </w:r>
      <w:bookmarkEnd w:id="5"/>
      <w:bookmarkEnd w:id="6"/>
      <w:bookmarkEnd w:id="7"/>
      <w:bookmarkEnd w:id="8"/>
    </w:p>
    <w:p w14:paraId="108428CD" w14:textId="7A9ADEE2" w:rsidR="00E140EA" w:rsidRDefault="00E140EA" w:rsidP="00E140EA">
      <w:pPr>
        <w:rPr>
          <w:shd w:val="clear" w:color="auto" w:fill="FFFFFF"/>
        </w:rPr>
      </w:pPr>
      <w:r>
        <w:rPr>
          <w:shd w:val="clear" w:color="auto" w:fill="FFFFFF"/>
        </w:rPr>
        <w:t>Según la normativa</w:t>
      </w:r>
      <w:r w:rsidR="00460948">
        <w:rPr>
          <w:rStyle w:val="Refdenotaalpie"/>
          <w:shd w:val="clear" w:color="auto" w:fill="FFFFFF"/>
        </w:rPr>
        <w:footnoteReference w:id="1"/>
      </w:r>
      <w:r>
        <w:rPr>
          <w:shd w:val="clear" w:color="auto" w:fill="FFFFFF"/>
        </w:rPr>
        <w:t xml:space="preserve"> </w:t>
      </w:r>
      <w:r w:rsidR="00460948">
        <w:rPr>
          <w:shd w:val="clear" w:color="auto" w:fill="FFFFFF"/>
        </w:rPr>
        <w:t xml:space="preserve">para Trabajos de Fin de </w:t>
      </w:r>
      <w:r w:rsidR="00DC2FC6">
        <w:rPr>
          <w:shd w:val="clear" w:color="auto" w:fill="FFFFFF"/>
        </w:rPr>
        <w:t>Grado</w:t>
      </w:r>
      <w:r w:rsidR="00460948">
        <w:rPr>
          <w:shd w:val="clear" w:color="auto" w:fill="FFFFFF"/>
        </w:rPr>
        <w:t>:</w:t>
      </w:r>
    </w:p>
    <w:p w14:paraId="013E6F0B" w14:textId="77777777" w:rsidR="00DC2FC6" w:rsidRPr="00DC07B4" w:rsidRDefault="00DC2FC6" w:rsidP="00DC2FC6">
      <w:pPr>
        <w:autoSpaceDE w:val="0"/>
        <w:autoSpaceDN w:val="0"/>
        <w:adjustRightInd w:val="0"/>
        <w:spacing w:before="0" w:line="240" w:lineRule="auto"/>
        <w:ind w:firstLine="0"/>
        <w:rPr>
          <w:rFonts w:cs="Calibri"/>
          <w:sz w:val="23"/>
          <w:szCs w:val="23"/>
          <w:lang w:eastAsia="es-ES"/>
        </w:rPr>
      </w:pPr>
      <w:r w:rsidRPr="00DC07B4">
        <w:rPr>
          <w:rFonts w:cs="Calibri"/>
          <w:sz w:val="23"/>
          <w:szCs w:val="23"/>
        </w:rPr>
        <w:t>La memoria debe incluir la descripción detallada de la propuesta hardware/</w:t>
      </w:r>
      <w:proofErr w:type="gramStart"/>
      <w:r w:rsidRPr="00DC07B4">
        <w:rPr>
          <w:rFonts w:cs="Calibri"/>
          <w:sz w:val="23"/>
          <w:szCs w:val="23"/>
        </w:rPr>
        <w:t>software</w:t>
      </w:r>
      <w:r>
        <w:rPr>
          <w:rFonts w:cs="Calibri"/>
          <w:sz w:val="23"/>
          <w:szCs w:val="23"/>
        </w:rPr>
        <w:t xml:space="preserve"> </w:t>
      </w:r>
      <w:r w:rsidRPr="00DC07B4">
        <w:rPr>
          <w:rFonts w:cs="Calibri"/>
          <w:sz w:val="23"/>
          <w:szCs w:val="23"/>
        </w:rPr>
        <w:t>realizada</w:t>
      </w:r>
      <w:proofErr w:type="gramEnd"/>
      <w:r w:rsidRPr="00DC07B4">
        <w:rPr>
          <w:rFonts w:cs="Calibri"/>
          <w:sz w:val="23"/>
          <w:szCs w:val="23"/>
        </w:rPr>
        <w:t xml:space="preserve"> y ha de contener</w:t>
      </w:r>
      <w:r w:rsidRPr="00DC07B4">
        <w:rPr>
          <w:rFonts w:cs="Calibri"/>
          <w:sz w:val="23"/>
          <w:szCs w:val="23"/>
          <w:lang w:eastAsia="es-ES"/>
        </w:rPr>
        <w:t>:</w:t>
      </w:r>
    </w:p>
    <w:p w14:paraId="5336AE1F" w14:textId="77777777" w:rsidR="00DC2FC6" w:rsidRPr="00DC07B4" w:rsidRDefault="00DC2FC6" w:rsidP="00DC2FC6">
      <w:pPr>
        <w:numPr>
          <w:ilvl w:val="1"/>
          <w:numId w:val="32"/>
        </w:numPr>
        <w:autoSpaceDE w:val="0"/>
        <w:autoSpaceDN w:val="0"/>
        <w:adjustRightInd w:val="0"/>
        <w:spacing w:before="0" w:line="240" w:lineRule="auto"/>
        <w:rPr>
          <w:rFonts w:cs="Calibri"/>
          <w:sz w:val="23"/>
          <w:szCs w:val="23"/>
          <w:lang w:eastAsia="es-ES"/>
        </w:rPr>
      </w:pPr>
      <w:r w:rsidRPr="00DC07B4">
        <w:rPr>
          <w:rFonts w:cs="Calibri"/>
          <w:sz w:val="23"/>
          <w:szCs w:val="23"/>
          <w:lang w:eastAsia="es-ES"/>
        </w:rPr>
        <w:t>un índice,</w:t>
      </w:r>
    </w:p>
    <w:p w14:paraId="73C2ACC8" w14:textId="77777777" w:rsidR="00DC2FC6" w:rsidRPr="00DC07B4" w:rsidRDefault="00DC2FC6" w:rsidP="00DC2FC6">
      <w:pPr>
        <w:numPr>
          <w:ilvl w:val="1"/>
          <w:numId w:val="32"/>
        </w:numPr>
        <w:autoSpaceDE w:val="0"/>
        <w:autoSpaceDN w:val="0"/>
        <w:adjustRightInd w:val="0"/>
        <w:spacing w:before="0" w:line="240" w:lineRule="auto"/>
        <w:rPr>
          <w:rFonts w:cs="Calibri"/>
          <w:sz w:val="23"/>
          <w:szCs w:val="23"/>
          <w:lang w:eastAsia="es-ES"/>
        </w:rPr>
      </w:pPr>
      <w:r w:rsidRPr="00DC07B4">
        <w:rPr>
          <w:rFonts w:cs="Calibri"/>
          <w:sz w:val="23"/>
          <w:szCs w:val="23"/>
          <w:lang w:eastAsia="es-ES"/>
        </w:rPr>
        <w:t xml:space="preserve">un resumen y una lista de no más de </w:t>
      </w:r>
      <w:r w:rsidRPr="00DC07B4">
        <w:rPr>
          <w:rFonts w:cs="Calibri"/>
          <w:sz w:val="23"/>
          <w:szCs w:val="23"/>
        </w:rPr>
        <w:t>10 palabras clave para su búsqueda bibliográfica, ambos en castellano e inglés,</w:t>
      </w:r>
    </w:p>
    <w:p w14:paraId="0E6B71F1" w14:textId="77777777" w:rsidR="00DC2FC6" w:rsidRPr="00DC07B4" w:rsidRDefault="00DC2FC6" w:rsidP="00DC2FC6">
      <w:pPr>
        <w:numPr>
          <w:ilvl w:val="1"/>
          <w:numId w:val="32"/>
        </w:numPr>
        <w:autoSpaceDE w:val="0"/>
        <w:autoSpaceDN w:val="0"/>
        <w:adjustRightInd w:val="0"/>
        <w:spacing w:before="0" w:line="240" w:lineRule="auto"/>
        <w:rPr>
          <w:rFonts w:cs="Calibri"/>
          <w:sz w:val="23"/>
          <w:szCs w:val="23"/>
          <w:lang w:eastAsia="es-ES"/>
        </w:rPr>
      </w:pPr>
      <w:r w:rsidRPr="00DC07B4">
        <w:rPr>
          <w:rFonts w:cs="Calibri"/>
          <w:sz w:val="23"/>
          <w:szCs w:val="23"/>
        </w:rPr>
        <w:t>una introducción con los antecedentes, objetivos y plan de trabajo,</w:t>
      </w:r>
    </w:p>
    <w:p w14:paraId="4AFED2A3" w14:textId="77777777" w:rsidR="00DC2FC6" w:rsidRPr="00DC07B4" w:rsidRDefault="00DC2FC6" w:rsidP="00DC2FC6">
      <w:pPr>
        <w:numPr>
          <w:ilvl w:val="1"/>
          <w:numId w:val="32"/>
        </w:numPr>
        <w:autoSpaceDE w:val="0"/>
        <w:autoSpaceDN w:val="0"/>
        <w:adjustRightInd w:val="0"/>
        <w:spacing w:before="0" w:line="240" w:lineRule="auto"/>
        <w:rPr>
          <w:rFonts w:cs="Calibri"/>
          <w:sz w:val="23"/>
          <w:szCs w:val="23"/>
          <w:lang w:eastAsia="es-ES"/>
        </w:rPr>
      </w:pPr>
      <w:r w:rsidRPr="00DC07B4">
        <w:rPr>
          <w:rFonts w:cs="Calibri"/>
          <w:sz w:val="23"/>
          <w:szCs w:val="23"/>
        </w:rPr>
        <w:t>resultados y discusión crítica y razonada de los mismos, con sus conclusiones,</w:t>
      </w:r>
    </w:p>
    <w:p w14:paraId="32462BFE" w14:textId="43AD914A" w:rsidR="00DC2FC6" w:rsidRPr="00FE44F2" w:rsidRDefault="00DC2FC6" w:rsidP="00FE44F2">
      <w:pPr>
        <w:numPr>
          <w:ilvl w:val="1"/>
          <w:numId w:val="32"/>
        </w:numPr>
        <w:autoSpaceDE w:val="0"/>
        <w:autoSpaceDN w:val="0"/>
        <w:adjustRightInd w:val="0"/>
        <w:spacing w:before="0" w:line="240" w:lineRule="auto"/>
        <w:rPr>
          <w:rFonts w:cs="Calibri"/>
          <w:sz w:val="23"/>
          <w:szCs w:val="23"/>
          <w:lang w:eastAsia="es-ES"/>
        </w:rPr>
      </w:pPr>
      <w:r>
        <w:rPr>
          <w:rFonts w:cs="Calibri"/>
          <w:sz w:val="23"/>
          <w:szCs w:val="23"/>
        </w:rPr>
        <w:t>bibliografía.</w:t>
      </w:r>
    </w:p>
    <w:p w14:paraId="629C8353" w14:textId="74AB9B06" w:rsidR="00DC2FC6" w:rsidRPr="00DC07B4" w:rsidRDefault="00DC2FC6" w:rsidP="004645F2">
      <w:pPr>
        <w:rPr>
          <w:lang w:eastAsia="es-ES"/>
        </w:rPr>
      </w:pPr>
      <w:r w:rsidRPr="00402BC2">
        <w:rPr>
          <w:lang w:eastAsia="es-ES"/>
        </w:rPr>
        <w:t>Para facilitar la escritura de la memoria siguiendo esta estructura, el estudiante podrá usar las plantillas en LaTeX o Word preparadas al efecto y publicadas en la página web de TFG.</w:t>
      </w:r>
    </w:p>
    <w:p w14:paraId="6C6D4F73" w14:textId="76671888" w:rsidR="00DC2FC6" w:rsidRDefault="00DC2FC6" w:rsidP="004645F2">
      <w:pPr>
        <w:rPr>
          <w:rFonts w:cs="Calibri"/>
          <w:color w:val="000000"/>
          <w:lang w:eastAsia="es-ES"/>
        </w:rPr>
      </w:pPr>
      <w:r w:rsidRPr="0031046A">
        <w:rPr>
          <w:rFonts w:cs="Calibri"/>
          <w:color w:val="000000"/>
          <w:lang w:eastAsia="es-ES"/>
        </w:rPr>
        <w:t xml:space="preserve">La memoria constará de un mínimo de </w:t>
      </w:r>
      <w:r w:rsidRPr="0031046A">
        <w:t xml:space="preserve">25 páginas para los proyectos realizados por un único </w:t>
      </w:r>
      <w:r>
        <w:t>estudiante</w:t>
      </w:r>
      <w:r w:rsidRPr="0031046A">
        <w:t>, y de al menos 5 páginas más por cada integrante adicional del grupo. En este número de páginas solo se tiene en cuenta el contenido correspondiente a los apartados c y d del punto anterior.</w:t>
      </w:r>
    </w:p>
    <w:p w14:paraId="35F0DD8F" w14:textId="6C251436" w:rsidR="00DC2FC6" w:rsidRPr="00C851A4" w:rsidRDefault="00DC2FC6" w:rsidP="004645F2">
      <w:pPr>
        <w:rPr>
          <w:lang w:eastAsia="es-ES"/>
        </w:rPr>
      </w:pPr>
      <w:r w:rsidRPr="00C851A4">
        <w:rPr>
          <w:lang w:eastAsia="es-ES"/>
        </w:rPr>
        <w:t xml:space="preserve">La memoria puede estar escrita en castellano o </w:t>
      </w:r>
      <w:r w:rsidRPr="00EC73B7">
        <w:rPr>
          <w:lang w:eastAsia="es-ES"/>
        </w:rPr>
        <w:t>inglés, pero en el primer caso la introducción y las conclusiones deben aparecer también en inglés. Las memorias de los TFG matriculados en el grupo I deberán estar escritas íntegramente en inglés, excepto por lo especificado en los puntos 1 y 2 anteriores (título, resumen y lista de palabras clave).</w:t>
      </w:r>
    </w:p>
    <w:p w14:paraId="5ED0ECE2" w14:textId="658550BA" w:rsidR="00C50BC8" w:rsidRDefault="00DC2FC6" w:rsidP="004645F2">
      <w:r w:rsidRPr="00C851A4">
        <w:rPr>
          <w:lang w:eastAsia="es-ES"/>
        </w:rPr>
        <w:t>En caso de trabajos no unipersonales, cada participante indicará en la memoria su contribución al proyecto con una extensión de al menos dos páginas</w:t>
      </w:r>
      <w:r>
        <w:rPr>
          <w:lang w:eastAsia="es-ES"/>
        </w:rPr>
        <w:t xml:space="preserve"> por cada uno de los participantes</w:t>
      </w:r>
      <w:r w:rsidRPr="00C851A4">
        <w:rPr>
          <w:lang w:eastAsia="es-ES"/>
        </w:rPr>
        <w:t>.</w:t>
      </w:r>
    </w:p>
    <w:p w14:paraId="2E005D14" w14:textId="37F09082" w:rsidR="008E36E4" w:rsidRDefault="00DC2FC6">
      <w:pPr>
        <w:pStyle w:val="Ttulo2"/>
      </w:pPr>
      <w:bookmarkStart w:id="9" w:name="_Toc116636437"/>
      <w:bookmarkStart w:id="10" w:name="_Toc116637534"/>
      <w:r>
        <w:lastRenderedPageBreak/>
        <w:t>M</w:t>
      </w:r>
      <w:r w:rsidR="00030884">
        <w:t>otivación</w:t>
      </w:r>
      <w:bookmarkEnd w:id="9"/>
      <w:bookmarkEnd w:id="10"/>
    </w:p>
    <w:p w14:paraId="5EFF95E4" w14:textId="11D45EAA" w:rsidR="00C50BC8" w:rsidRPr="00C50BC8" w:rsidRDefault="00C50BC8" w:rsidP="00C50BC8">
      <w:pPr>
        <w:pStyle w:val="Textoindependiente"/>
      </w:pPr>
      <w:r>
        <w:t>Introducción al tema del TF</w:t>
      </w:r>
      <w:ins w:id="11" w:author="Gonzalo Méndez Pozo" w:date="2022-11-14T10:46:00Z">
        <w:r w:rsidR="002A5966">
          <w:t>G</w:t>
        </w:r>
      </w:ins>
    </w:p>
    <w:p w14:paraId="0E262C90" w14:textId="77777777" w:rsidR="00030884" w:rsidRDefault="00030884" w:rsidP="00030884">
      <w:pPr>
        <w:pStyle w:val="Ttulo2"/>
      </w:pPr>
      <w:bookmarkStart w:id="12" w:name="_Toc116636438"/>
      <w:bookmarkStart w:id="13" w:name="_Toc116637535"/>
      <w:r>
        <w:t>Objetivos</w:t>
      </w:r>
      <w:bookmarkEnd w:id="12"/>
      <w:bookmarkEnd w:id="13"/>
    </w:p>
    <w:p w14:paraId="698856E5" w14:textId="77777777" w:rsidR="00C50BC8" w:rsidRPr="00C50BC8" w:rsidRDefault="00C50BC8" w:rsidP="00C50BC8">
      <w:pPr>
        <w:pStyle w:val="Textoindependiente"/>
      </w:pPr>
      <w:r>
        <w:t>Descripción de los objetivos del trabajo</w:t>
      </w:r>
    </w:p>
    <w:p w14:paraId="2E7A6D14" w14:textId="77777777" w:rsidR="00030884" w:rsidRDefault="00030884" w:rsidP="00030884">
      <w:pPr>
        <w:pStyle w:val="Ttulo2"/>
      </w:pPr>
      <w:bookmarkStart w:id="14" w:name="_Toc116636439"/>
      <w:bookmarkStart w:id="15" w:name="_Toc116637536"/>
      <w:r>
        <w:t>Plan de trabajo</w:t>
      </w:r>
      <w:bookmarkEnd w:id="14"/>
      <w:bookmarkEnd w:id="15"/>
    </w:p>
    <w:p w14:paraId="29B76299" w14:textId="77777777" w:rsidR="00C50BC8" w:rsidRPr="00C50BC8" w:rsidRDefault="00C50BC8" w:rsidP="00C50BC8">
      <w:pPr>
        <w:pStyle w:val="Textoindependiente"/>
      </w:pPr>
      <w:r>
        <w:t>Aquí se describe el plan de trabajo a seguir para la consecución de los objetivos descritos en el apartado anterior.</w:t>
      </w:r>
    </w:p>
    <w:p w14:paraId="7B4E423F" w14:textId="77777777" w:rsidR="00E63C01" w:rsidRDefault="00E63C01" w:rsidP="00F43FCD"/>
    <w:p w14:paraId="045073B6" w14:textId="77777777" w:rsidR="00E140EA" w:rsidRPr="00263DC7" w:rsidRDefault="00E140EA" w:rsidP="00F43FCD">
      <w:pPr>
        <w:sectPr w:rsidR="00E140EA" w:rsidRPr="00263DC7" w:rsidSect="00AA1A72">
          <w:footerReference w:type="default" r:id="rId12"/>
          <w:type w:val="oddPage"/>
          <w:pgSz w:w="12240" w:h="15840"/>
          <w:pgMar w:top="1440" w:right="1440" w:bottom="1440" w:left="1440" w:header="720" w:footer="720" w:gutter="0"/>
          <w:pgNumType w:start="1"/>
          <w:cols w:space="720"/>
          <w:docGrid w:linePitch="360"/>
        </w:sectPr>
      </w:pPr>
    </w:p>
    <w:p w14:paraId="1D73B44F" w14:textId="77777777" w:rsidR="008E36E4" w:rsidRPr="00773745" w:rsidRDefault="00030884" w:rsidP="008E5C64">
      <w:pPr>
        <w:pStyle w:val="Ttulo1"/>
        <w:rPr>
          <w:lang w:val="es-ES"/>
        </w:rPr>
      </w:pPr>
      <w:bookmarkStart w:id="16" w:name="_Toc116636440"/>
      <w:bookmarkStart w:id="17" w:name="_Toc116637537"/>
      <w:r w:rsidRPr="00773745">
        <w:rPr>
          <w:lang w:val="es-ES"/>
        </w:rPr>
        <w:lastRenderedPageBreak/>
        <w:t>Estado de la cuestión</w:t>
      </w:r>
      <w:bookmarkEnd w:id="16"/>
      <w:bookmarkEnd w:id="17"/>
    </w:p>
    <w:p w14:paraId="7AD8EE19" w14:textId="77777777" w:rsidR="001F5B98" w:rsidRPr="00773745" w:rsidRDefault="008E36E4" w:rsidP="004645F2">
      <w:pPr>
        <w:rPr>
          <w:lang w:val="es-ES"/>
        </w:rPr>
      </w:pPr>
      <w:r w:rsidRPr="00773745">
        <w:rPr>
          <w:lang w:val="es-ES"/>
        </w:rPr>
        <w:t xml:space="preserve"> </w:t>
      </w:r>
      <w:r w:rsidR="001F5B98" w:rsidRPr="00773745">
        <w:rPr>
          <w:lang w:val="es-ES"/>
        </w:rPr>
        <w:t xml:space="preserve">En el estado de la cuestión es donde aparecen gran parte de las referencias bibliográficas del trabajo. Una de las formas más cómodas de gestionar esta bibliografía es usar las herramientas de gestión bibliográfica que proporciona Word. </w:t>
      </w:r>
    </w:p>
    <w:p w14:paraId="6F332625" w14:textId="31B79A56" w:rsidR="00773745" w:rsidRPr="00773745" w:rsidRDefault="001F5B98" w:rsidP="00030884">
      <w:pPr>
        <w:rPr>
          <w:i/>
          <w:lang w:val="es-ES"/>
        </w:rPr>
      </w:pPr>
      <w:r w:rsidRPr="00773745">
        <w:rPr>
          <w:lang w:val="es-ES"/>
        </w:rPr>
        <w:t xml:space="preserve">En las versiones de 2013 y 2016, </w:t>
      </w:r>
      <w:r w:rsidR="00773745" w:rsidRPr="00773745">
        <w:rPr>
          <w:lang w:val="es-ES"/>
        </w:rPr>
        <w:t xml:space="preserve">usaremos las opciones que hay en el menú </w:t>
      </w:r>
      <w:r w:rsidR="00773745" w:rsidRPr="00773745">
        <w:rPr>
          <w:i/>
          <w:lang w:val="es-ES"/>
        </w:rPr>
        <w:t>Referencias – Citas y Bibliografía</w:t>
      </w:r>
      <w:r w:rsidR="00BD12D0">
        <w:rPr>
          <w:i/>
          <w:lang w:val="es-ES"/>
        </w:rPr>
        <w:t xml:space="preserve"> </w:t>
      </w:r>
      <w:r w:rsidR="00773745" w:rsidRPr="00773745">
        <w:rPr>
          <w:i/>
          <w:lang w:val="es-ES"/>
        </w:rPr>
        <w:t>- Insertar Cita:</w:t>
      </w:r>
    </w:p>
    <w:p w14:paraId="184B5D65" w14:textId="77777777" w:rsidR="00030884" w:rsidRPr="00773745" w:rsidRDefault="00773745" w:rsidP="00BE300F">
      <w:pPr>
        <w:pStyle w:val="Listaconvietas"/>
        <w:rPr>
          <w:lang w:val="es-ES"/>
        </w:rPr>
      </w:pPr>
      <w:r w:rsidRPr="00773745">
        <w:rPr>
          <w:i/>
          <w:lang w:val="es-ES"/>
        </w:rPr>
        <w:t>Agregar</w:t>
      </w:r>
      <w:r w:rsidR="00030884" w:rsidRPr="00773745">
        <w:rPr>
          <w:i/>
          <w:lang w:val="es-ES"/>
        </w:rPr>
        <w:t xml:space="preserve"> </w:t>
      </w:r>
      <w:r w:rsidRPr="00773745">
        <w:rPr>
          <w:i/>
          <w:lang w:val="es-ES"/>
        </w:rPr>
        <w:t xml:space="preserve">Nueva Fuente: </w:t>
      </w:r>
      <w:r w:rsidRPr="00773745">
        <w:rPr>
          <w:lang w:val="es-ES"/>
        </w:rPr>
        <w:t>La usaremos cuando queramos incorporar una nueva cita a nuestro texto.</w:t>
      </w:r>
    </w:p>
    <w:p w14:paraId="1E4A9A39" w14:textId="77777777" w:rsidR="00030884" w:rsidRDefault="00640AF2" w:rsidP="00BE300F">
      <w:pPr>
        <w:pStyle w:val="Listaconvietas"/>
        <w:rPr>
          <w:lang w:val="es-ES"/>
        </w:rPr>
      </w:pPr>
      <w:r>
        <w:rPr>
          <w:lang w:val="es-ES"/>
        </w:rPr>
        <w:t>Seleccionar el nombre del libro/referencia de la lista desplegable que aparece al pulsar en Insertar cita (solo si ya hemos introducido la fuente con anterioridad)</w:t>
      </w:r>
      <w:r w:rsidR="00773745" w:rsidRPr="00773745">
        <w:rPr>
          <w:lang w:val="es-ES"/>
        </w:rPr>
        <w:t>.</w:t>
      </w:r>
    </w:p>
    <w:p w14:paraId="2F0B4ED4" w14:textId="77777777" w:rsidR="00640AF2" w:rsidRDefault="00640AF2" w:rsidP="004645F2">
      <w:pPr>
        <w:rPr>
          <w:lang w:val="es-ES"/>
        </w:rPr>
      </w:pPr>
      <w:r>
        <w:rPr>
          <w:lang w:val="es-ES"/>
        </w:rPr>
        <w:t xml:space="preserve">Al insertar las referencias bibliográficas de esta manera, la sección de </w:t>
      </w:r>
      <w:r w:rsidR="00556D5A">
        <w:rPr>
          <w:lang w:val="es-ES"/>
        </w:rPr>
        <w:fldChar w:fldCharType="begin"/>
      </w:r>
      <w:r w:rsidR="00556D5A">
        <w:rPr>
          <w:lang w:val="es-ES"/>
        </w:rPr>
        <w:instrText xml:space="preserve"> REF Bibliografía \h </w:instrText>
      </w:r>
      <w:r w:rsidR="00556D5A">
        <w:rPr>
          <w:lang w:val="es-ES"/>
        </w:rPr>
      </w:r>
      <w:r w:rsidR="00556D5A">
        <w:rPr>
          <w:lang w:val="es-ES"/>
        </w:rPr>
        <w:fldChar w:fldCharType="separate"/>
      </w:r>
      <w:r w:rsidR="00556D5A" w:rsidRPr="00263DC7">
        <w:t>Bibliografía</w:t>
      </w:r>
      <w:r w:rsidR="00556D5A">
        <w:rPr>
          <w:lang w:val="es-ES"/>
        </w:rPr>
        <w:fldChar w:fldCharType="end"/>
      </w:r>
      <w:r w:rsidR="00556D5A">
        <w:rPr>
          <w:lang w:val="es-ES"/>
        </w:rPr>
        <w:t xml:space="preserve"> </w:t>
      </w:r>
      <w:r>
        <w:rPr>
          <w:lang w:val="es-ES"/>
        </w:rPr>
        <w:t xml:space="preserve">se irá generando de manera automática (tan solo será necesario pulsar con el botón derecho sobre la tabla y seleccionar la opción </w:t>
      </w:r>
      <w:r>
        <w:rPr>
          <w:i/>
          <w:lang w:val="es-ES"/>
        </w:rPr>
        <w:t>Actualizar campos</w:t>
      </w:r>
      <w:r>
        <w:rPr>
          <w:lang w:val="es-ES"/>
        </w:rPr>
        <w:t>). El estilo seleccionado es IEEE, pero podremos modificarlo fácilmente en ese mismo menú, de modo que todas las referencias actualizarán su formato automáticamente al del estilo seleccionado.</w:t>
      </w:r>
    </w:p>
    <w:p w14:paraId="5FDBF7DA" w14:textId="77777777" w:rsidR="00BE300F" w:rsidRPr="00773745" w:rsidRDefault="00640AF2" w:rsidP="00BE300F">
      <w:pPr>
        <w:rPr>
          <w:lang w:val="es-ES"/>
        </w:rPr>
      </w:pPr>
      <w:r>
        <w:rPr>
          <w:lang w:val="es-ES"/>
        </w:rPr>
        <w:t xml:space="preserve"> En la biblioteca de la UCM hay libros en los que aprender sobre la gestión bibliográfica en Word </w:t>
      </w:r>
      <w:sdt>
        <w:sdtPr>
          <w:rPr>
            <w:lang w:val="es-ES"/>
          </w:rPr>
          <w:id w:val="394406728"/>
          <w:citation/>
        </w:sdtPr>
        <w:sdtEndPr/>
        <w:sdtContent>
          <w:r>
            <w:rPr>
              <w:lang w:val="es-ES"/>
            </w:rPr>
            <w:fldChar w:fldCharType="begin"/>
          </w:r>
          <w:r>
            <w:rPr>
              <w:lang w:val="es-ES"/>
            </w:rPr>
            <w:instrText xml:space="preserve"> CITATION BuckiWord2013 \l 3082 </w:instrText>
          </w:r>
          <w:r>
            <w:rPr>
              <w:lang w:val="es-ES"/>
            </w:rPr>
            <w:fldChar w:fldCharType="separate"/>
          </w:r>
          <w:r w:rsidR="00CB7884" w:rsidRPr="00CB7884">
            <w:rPr>
              <w:noProof/>
              <w:lang w:val="es-ES"/>
            </w:rPr>
            <w:t>[1]</w:t>
          </w:r>
          <w:r>
            <w:rPr>
              <w:lang w:val="es-ES"/>
            </w:rPr>
            <w:fldChar w:fldCharType="end"/>
          </w:r>
        </w:sdtContent>
      </w:sdt>
      <w:r>
        <w:rPr>
          <w:lang w:val="es-ES"/>
        </w:rPr>
        <w:t>.</w:t>
      </w:r>
      <w:r w:rsidR="00C54004">
        <w:rPr>
          <w:lang w:val="es-ES"/>
        </w:rPr>
        <w:t xml:space="preserve"> También existen cursos</w:t>
      </w:r>
      <w:r>
        <w:rPr>
          <w:lang w:val="es-ES"/>
        </w:rPr>
        <w:t xml:space="preserve"> </w:t>
      </w:r>
      <w:sdt>
        <w:sdtPr>
          <w:rPr>
            <w:lang w:val="es-ES"/>
          </w:rPr>
          <w:id w:val="487217877"/>
          <w:citation/>
        </w:sdtPr>
        <w:sdtEndPr/>
        <w:sdtContent>
          <w:r w:rsidR="00C54004">
            <w:rPr>
              <w:lang w:val="es-ES"/>
            </w:rPr>
            <w:fldChar w:fldCharType="begin"/>
          </w:r>
          <w:r w:rsidR="00C54004">
            <w:rPr>
              <w:lang w:val="es-ES"/>
            </w:rPr>
            <w:instrText xml:space="preserve"> CITATION CFI19 \l 3082 </w:instrText>
          </w:r>
          <w:r w:rsidR="00C54004">
            <w:rPr>
              <w:lang w:val="es-ES"/>
            </w:rPr>
            <w:fldChar w:fldCharType="separate"/>
          </w:r>
          <w:r w:rsidR="00CB7884" w:rsidRPr="00CB7884">
            <w:rPr>
              <w:noProof/>
              <w:lang w:val="es-ES"/>
            </w:rPr>
            <w:t>[2]</w:t>
          </w:r>
          <w:r w:rsidR="00C54004">
            <w:rPr>
              <w:lang w:val="es-ES"/>
            </w:rPr>
            <w:fldChar w:fldCharType="end"/>
          </w:r>
        </w:sdtContent>
      </w:sdt>
      <w:r w:rsidR="00C54004">
        <w:rPr>
          <w:lang w:val="es-ES"/>
        </w:rPr>
        <w:t xml:space="preserve"> en los que se podrá aprender a manejar estas funcionalidades tan poco usadas generalmente por los usuarios de Word.</w:t>
      </w:r>
    </w:p>
    <w:p w14:paraId="14C0420F" w14:textId="77777777" w:rsidR="00773745" w:rsidRPr="00773745" w:rsidRDefault="00773745" w:rsidP="00030884">
      <w:pPr>
        <w:rPr>
          <w:lang w:val="es-ES"/>
        </w:rPr>
      </w:pPr>
    </w:p>
    <w:p w14:paraId="2EB30773" w14:textId="77777777" w:rsidR="00773745" w:rsidRPr="00773745" w:rsidRDefault="00773745" w:rsidP="00030884">
      <w:pPr>
        <w:rPr>
          <w:lang w:val="es-ES"/>
        </w:rPr>
        <w:sectPr w:rsidR="00773745" w:rsidRPr="00773745" w:rsidSect="00115EB2">
          <w:type w:val="oddPage"/>
          <w:pgSz w:w="12240" w:h="15840"/>
          <w:pgMar w:top="1440" w:right="1440" w:bottom="1440" w:left="1440" w:header="720" w:footer="720" w:gutter="0"/>
          <w:cols w:space="720"/>
          <w:docGrid w:linePitch="360"/>
        </w:sectPr>
      </w:pPr>
    </w:p>
    <w:p w14:paraId="2531A3FD" w14:textId="77777777" w:rsidR="00030884" w:rsidRPr="00773745" w:rsidRDefault="00030884" w:rsidP="00030884">
      <w:pPr>
        <w:pStyle w:val="Ttulo1"/>
        <w:rPr>
          <w:lang w:val="es-ES"/>
        </w:rPr>
      </w:pPr>
      <w:bookmarkStart w:id="18" w:name="_Toc116636441"/>
      <w:bookmarkStart w:id="19" w:name="_Toc116637538"/>
      <w:r w:rsidRPr="00773745">
        <w:rPr>
          <w:lang w:val="es-ES"/>
        </w:rPr>
        <w:lastRenderedPageBreak/>
        <w:t>Capítulos varios</w:t>
      </w:r>
      <w:bookmarkEnd w:id="18"/>
      <w:bookmarkEnd w:id="19"/>
    </w:p>
    <w:p w14:paraId="7C6CF93F" w14:textId="130DADE7" w:rsidR="00556D5A" w:rsidRDefault="00556D5A" w:rsidP="00030884">
      <w:pPr>
        <w:rPr>
          <w:lang w:val="es-ES"/>
        </w:rPr>
      </w:pPr>
      <w:r>
        <w:rPr>
          <w:lang w:val="es-ES"/>
        </w:rPr>
        <w:t xml:space="preserve">Este es un ejemplo de capítulo del Trabajo de Fin de </w:t>
      </w:r>
      <w:r w:rsidR="00DC2FC6">
        <w:rPr>
          <w:lang w:val="es-ES"/>
        </w:rPr>
        <w:t>Grado</w:t>
      </w:r>
      <w:r>
        <w:rPr>
          <w:lang w:val="es-ES"/>
        </w:rPr>
        <w:t xml:space="preserve">. Cada capítulo comienza con el nombre del capítulo. Este párrafo ha de usar el estilo Título 1, con el fin de que aparezca automáticamente en el </w:t>
      </w:r>
      <w:r>
        <w:rPr>
          <w:lang w:val="es-ES"/>
        </w:rPr>
        <w:fldChar w:fldCharType="begin"/>
      </w:r>
      <w:r>
        <w:rPr>
          <w:lang w:val="es-ES"/>
        </w:rPr>
        <w:instrText xml:space="preserve"> REF Indice \h </w:instrText>
      </w:r>
      <w:r>
        <w:rPr>
          <w:lang w:val="es-ES"/>
        </w:rPr>
      </w:r>
      <w:r>
        <w:rPr>
          <w:lang w:val="es-ES"/>
        </w:rPr>
        <w:fldChar w:fldCharType="separate"/>
      </w:r>
      <w:r w:rsidRPr="00263DC7">
        <w:t>Índice de contenidos</w:t>
      </w:r>
      <w:r>
        <w:rPr>
          <w:lang w:val="es-ES"/>
        </w:rPr>
        <w:fldChar w:fldCharType="end"/>
      </w:r>
      <w:r>
        <w:rPr>
          <w:lang w:val="es-ES"/>
        </w:rPr>
        <w:t xml:space="preserve"> (el índice se puede actualizar en cualquier momento pulsando sobre él con el botón derecho y seleccionando la opción </w:t>
      </w:r>
      <w:r>
        <w:rPr>
          <w:i/>
          <w:lang w:val="es-ES"/>
        </w:rPr>
        <w:t>Actualizar campos</w:t>
      </w:r>
      <w:r>
        <w:rPr>
          <w:lang w:val="es-ES"/>
        </w:rPr>
        <w:t xml:space="preserve">. </w:t>
      </w:r>
    </w:p>
    <w:p w14:paraId="7BA2EC01" w14:textId="77777777" w:rsidR="00E545BC" w:rsidRPr="00E545BC" w:rsidRDefault="00E545BC" w:rsidP="00030884">
      <w:pPr>
        <w:rPr>
          <w:lang w:val="es-ES"/>
        </w:rPr>
      </w:pPr>
      <w:r>
        <w:rPr>
          <w:lang w:val="es-ES"/>
        </w:rPr>
        <w:t>Cada capítulo ha de terminar con un “</w:t>
      </w:r>
      <w:r>
        <w:rPr>
          <w:i/>
          <w:lang w:val="es-ES"/>
        </w:rPr>
        <w:t>Salto de sección – Página impar</w:t>
      </w:r>
      <w:r>
        <w:rPr>
          <w:lang w:val="es-ES"/>
        </w:rPr>
        <w:t>” con el fin de que cada capítulo comience siempre en la misma página (como si de un libro se tratase), dejando una página en blanco si fuese necesario.</w:t>
      </w:r>
    </w:p>
    <w:p w14:paraId="3444E7F6" w14:textId="77777777" w:rsidR="00030884" w:rsidRPr="00773745" w:rsidRDefault="00556D5A" w:rsidP="00030884">
      <w:pPr>
        <w:pStyle w:val="Ttulo2"/>
        <w:rPr>
          <w:lang w:val="es-ES"/>
        </w:rPr>
      </w:pPr>
      <w:bookmarkStart w:id="20" w:name="_Toc116636442"/>
      <w:bookmarkStart w:id="21" w:name="_Toc116637539"/>
      <w:r>
        <w:rPr>
          <w:lang w:val="es-ES"/>
        </w:rPr>
        <w:t>Secciones de un capítulo (Título 2)</w:t>
      </w:r>
      <w:bookmarkEnd w:id="20"/>
      <w:bookmarkEnd w:id="21"/>
    </w:p>
    <w:p w14:paraId="52839D1C" w14:textId="72F9FE47" w:rsidR="00030884" w:rsidRPr="00773745" w:rsidRDefault="00FE44F2" w:rsidP="00030884">
      <w:pPr>
        <w:rPr>
          <w:lang w:val="es-ES"/>
        </w:rPr>
      </w:pPr>
      <w:r>
        <w:rPr>
          <w:lang w:val="es-ES"/>
        </w:rPr>
        <w:t>El título de las</w:t>
      </w:r>
      <w:r w:rsidR="00556D5A">
        <w:rPr>
          <w:lang w:val="es-ES"/>
        </w:rPr>
        <w:t xml:space="preserve"> secciones de un capítulo usa el estilo Título 2. Si necesitamos tener subsecciones entonces utilizaremos el estilo Título 3, como se ve a continuación.</w:t>
      </w:r>
      <w:r w:rsidR="00030884" w:rsidRPr="00773745">
        <w:rPr>
          <w:lang w:val="es-ES"/>
        </w:rPr>
        <w:t xml:space="preserve"> </w:t>
      </w:r>
    </w:p>
    <w:p w14:paraId="1E2F25B9" w14:textId="77777777" w:rsidR="00030884" w:rsidRPr="00773745" w:rsidRDefault="00556D5A" w:rsidP="00030884">
      <w:pPr>
        <w:pStyle w:val="Ttulo3"/>
        <w:rPr>
          <w:lang w:val="es-ES"/>
        </w:rPr>
      </w:pPr>
      <w:bookmarkStart w:id="22" w:name="_Toc116636443"/>
      <w:bookmarkStart w:id="23" w:name="_Toc116637540"/>
      <w:r>
        <w:rPr>
          <w:lang w:val="es-ES"/>
        </w:rPr>
        <w:t>Subsecciones (Título 3)</w:t>
      </w:r>
      <w:bookmarkEnd w:id="22"/>
      <w:bookmarkEnd w:id="23"/>
    </w:p>
    <w:p w14:paraId="11C6E8ED" w14:textId="454B4099" w:rsidR="00030884" w:rsidRPr="00773745" w:rsidRDefault="00556D5A" w:rsidP="00030884">
      <w:pPr>
        <w:rPr>
          <w:lang w:val="es-ES"/>
        </w:rPr>
      </w:pPr>
      <w:r>
        <w:rPr>
          <w:lang w:val="es-ES"/>
        </w:rPr>
        <w:t>L</w:t>
      </w:r>
      <w:r w:rsidR="00FE44F2">
        <w:rPr>
          <w:lang w:val="es-ES"/>
        </w:rPr>
        <w:t>o</w:t>
      </w:r>
      <w:r>
        <w:rPr>
          <w:lang w:val="es-ES"/>
        </w:rPr>
        <w:t xml:space="preserve">s </w:t>
      </w:r>
      <w:r w:rsidR="00FE44F2">
        <w:rPr>
          <w:lang w:val="es-ES"/>
        </w:rPr>
        <w:t xml:space="preserve">títulos de las </w:t>
      </w:r>
      <w:r>
        <w:rPr>
          <w:lang w:val="es-ES"/>
        </w:rPr>
        <w:t>subsecciones usan el estilo Título 3. Es posible que una subsección tenga también sub-subsecciones, como veremos a continuación.</w:t>
      </w:r>
    </w:p>
    <w:p w14:paraId="16E280DA" w14:textId="77777777" w:rsidR="00030884" w:rsidRPr="00773745" w:rsidRDefault="00556D5A" w:rsidP="00030884">
      <w:pPr>
        <w:pStyle w:val="Ttulo4"/>
        <w:rPr>
          <w:lang w:val="es-ES"/>
        </w:rPr>
      </w:pPr>
      <w:r>
        <w:rPr>
          <w:lang w:val="es-ES"/>
        </w:rPr>
        <w:t>Sub-subsecciones (Título 4)</w:t>
      </w:r>
    </w:p>
    <w:p w14:paraId="0A75D9E1" w14:textId="01010796" w:rsidR="00030884" w:rsidRPr="00773745" w:rsidRDefault="00556D5A" w:rsidP="00030884">
      <w:pPr>
        <w:rPr>
          <w:lang w:val="es-ES"/>
        </w:rPr>
      </w:pPr>
      <w:r>
        <w:rPr>
          <w:lang w:val="es-ES"/>
        </w:rPr>
        <w:t>Las sub-subseccion</w:t>
      </w:r>
      <w:r w:rsidR="00C74424">
        <w:rPr>
          <w:lang w:val="es-ES"/>
        </w:rPr>
        <w:t xml:space="preserve">es utilizan el estilo Título 4. </w:t>
      </w:r>
      <w:r w:rsidR="00FE44F2">
        <w:rPr>
          <w:lang w:val="es-ES"/>
        </w:rPr>
        <w:t>E</w:t>
      </w:r>
      <w:r w:rsidR="00C74424">
        <w:rPr>
          <w:lang w:val="es-ES"/>
        </w:rPr>
        <w:t xml:space="preserve">stas no aparecen en el </w:t>
      </w:r>
      <w:r w:rsidR="00C74424">
        <w:rPr>
          <w:lang w:val="es-ES"/>
        </w:rPr>
        <w:fldChar w:fldCharType="begin"/>
      </w:r>
      <w:r w:rsidR="00C74424">
        <w:rPr>
          <w:lang w:val="es-ES"/>
        </w:rPr>
        <w:instrText xml:space="preserve"> REF Indice \h </w:instrText>
      </w:r>
      <w:r w:rsidR="00C74424">
        <w:rPr>
          <w:lang w:val="es-ES"/>
        </w:rPr>
      </w:r>
      <w:r w:rsidR="00C74424">
        <w:rPr>
          <w:lang w:val="es-ES"/>
        </w:rPr>
        <w:fldChar w:fldCharType="separate"/>
      </w:r>
      <w:r w:rsidR="00C74424" w:rsidRPr="00263DC7">
        <w:t>Índice de contenidos</w:t>
      </w:r>
      <w:r w:rsidR="00C74424">
        <w:rPr>
          <w:lang w:val="es-ES"/>
        </w:rPr>
        <w:fldChar w:fldCharType="end"/>
      </w:r>
      <w:r w:rsidR="00C74424">
        <w:rPr>
          <w:lang w:val="es-ES"/>
        </w:rPr>
        <w:t xml:space="preserve">. </w:t>
      </w:r>
      <w:r>
        <w:rPr>
          <w:lang w:val="es-ES"/>
        </w:rPr>
        <w:t xml:space="preserve">No se recomienda bajar más de nivel. </w:t>
      </w:r>
      <w:r w:rsidR="00963257">
        <w:rPr>
          <w:lang w:val="es-ES"/>
        </w:rPr>
        <w:t>El estilo Título 5 está reservado para los nombres de los capítulos en inglés, mientras que</w:t>
      </w:r>
      <w:r>
        <w:rPr>
          <w:lang w:val="es-ES"/>
        </w:rPr>
        <w:t xml:space="preserve"> el resto</w:t>
      </w:r>
      <w:r w:rsidR="00C74424">
        <w:rPr>
          <w:lang w:val="es-ES"/>
        </w:rPr>
        <w:t xml:space="preserve"> de </w:t>
      </w:r>
      <w:r w:rsidR="002422DE">
        <w:rPr>
          <w:lang w:val="es-ES"/>
        </w:rPr>
        <w:t>los estilos</w:t>
      </w:r>
      <w:r w:rsidR="00C74424">
        <w:rPr>
          <w:lang w:val="es-ES"/>
        </w:rPr>
        <w:t xml:space="preserve"> de títulos (Título 6</w:t>
      </w:r>
      <w:r>
        <w:rPr>
          <w:lang w:val="es-ES"/>
        </w:rPr>
        <w:t xml:space="preserve">, Título </w:t>
      </w:r>
      <w:r w:rsidR="00C74424">
        <w:rPr>
          <w:lang w:val="es-ES"/>
        </w:rPr>
        <w:t>7</w:t>
      </w:r>
      <w:r>
        <w:rPr>
          <w:lang w:val="es-ES"/>
        </w:rPr>
        <w:t>…) se reservan para las secciones de los apéndices.</w:t>
      </w:r>
    </w:p>
    <w:p w14:paraId="6634466E" w14:textId="77777777" w:rsidR="00EA12EF" w:rsidRDefault="00EA12EF" w:rsidP="00030884">
      <w:pPr>
        <w:pStyle w:val="Ttulo2"/>
        <w:rPr>
          <w:lang w:val="es-ES"/>
        </w:rPr>
      </w:pPr>
      <w:bookmarkStart w:id="24" w:name="_Toc116636444"/>
      <w:bookmarkStart w:id="25" w:name="_Toc116637541"/>
      <w:r>
        <w:rPr>
          <w:lang w:val="es-ES"/>
        </w:rPr>
        <w:t>Listas numeradas y con viñetas</w:t>
      </w:r>
      <w:bookmarkEnd w:id="24"/>
      <w:bookmarkEnd w:id="25"/>
    </w:p>
    <w:p w14:paraId="7E7EE4EA" w14:textId="1F8CBBAB" w:rsidR="00EA12EF" w:rsidRDefault="00EA12EF" w:rsidP="00EA12EF">
      <w:pPr>
        <w:pStyle w:val="Textoindependiente"/>
        <w:rPr>
          <w:lang w:val="es-ES"/>
        </w:rPr>
      </w:pPr>
      <w:r>
        <w:rPr>
          <w:lang w:val="es-ES"/>
        </w:rPr>
        <w:t xml:space="preserve">Para hacer listas numeradas (como las que aparecen en la </w:t>
      </w:r>
      <w:r>
        <w:rPr>
          <w:lang w:val="es-ES"/>
        </w:rPr>
        <w:fldChar w:fldCharType="begin"/>
      </w:r>
      <w:r>
        <w:rPr>
          <w:lang w:val="es-ES"/>
        </w:rPr>
        <w:instrText xml:space="preserve"> REF _Ref11682300 \h </w:instrText>
      </w:r>
      <w:r>
        <w:rPr>
          <w:lang w:val="es-ES"/>
        </w:rPr>
      </w:r>
      <w:r>
        <w:rPr>
          <w:lang w:val="es-ES"/>
        </w:rPr>
        <w:fldChar w:fldCharType="separate"/>
      </w:r>
      <w:r>
        <w:t>Introducción</w:t>
      </w:r>
      <w:r>
        <w:rPr>
          <w:lang w:val="es-ES"/>
        </w:rPr>
        <w:fldChar w:fldCharType="end"/>
      </w:r>
      <w:r>
        <w:rPr>
          <w:lang w:val="es-ES"/>
        </w:rPr>
        <w:t xml:space="preserve"> de este documento) se recomienda utilizar los estilos Lista con números y Lista con Viñetas, respectivamente.</w:t>
      </w:r>
    </w:p>
    <w:p w14:paraId="6520E7FB" w14:textId="77777777" w:rsidR="00EA12EF" w:rsidRPr="00EA12EF" w:rsidRDefault="00EA12EF" w:rsidP="004645F2">
      <w:pPr>
        <w:rPr>
          <w:lang w:val="es-ES"/>
        </w:rPr>
      </w:pPr>
      <w:r>
        <w:rPr>
          <w:lang w:val="es-ES"/>
        </w:rPr>
        <w:lastRenderedPageBreak/>
        <w:t xml:space="preserve">En caso de listas con varios niveles se recomienda hacer uso de las opciones de creación de listas multinivel que proporciona Word y que ayudan a gestionar el aspecto y los estilos de numeración de cada uno de los niveles. </w:t>
      </w:r>
    </w:p>
    <w:p w14:paraId="3A707581" w14:textId="77777777" w:rsidR="00030884" w:rsidRPr="00773745" w:rsidRDefault="00E545BC" w:rsidP="00030884">
      <w:pPr>
        <w:pStyle w:val="Ttulo2"/>
        <w:rPr>
          <w:lang w:val="es-ES"/>
        </w:rPr>
      </w:pPr>
      <w:bookmarkStart w:id="26" w:name="_Toc116636445"/>
      <w:bookmarkStart w:id="27" w:name="_Toc116637542"/>
      <w:r>
        <w:rPr>
          <w:lang w:val="es-ES"/>
        </w:rPr>
        <w:t>Figuras y tablas</w:t>
      </w:r>
      <w:bookmarkEnd w:id="26"/>
      <w:bookmarkEnd w:id="27"/>
    </w:p>
    <w:p w14:paraId="0758B03B" w14:textId="47A51603" w:rsidR="00C50BC8" w:rsidRDefault="00E545BC" w:rsidP="004645F2">
      <w:pPr>
        <w:rPr>
          <w:lang w:val="es-ES"/>
        </w:rPr>
      </w:pPr>
      <w:r>
        <w:rPr>
          <w:lang w:val="es-ES"/>
        </w:rPr>
        <w:t>En la memoria es</w:t>
      </w:r>
      <w:r w:rsidR="00C50BC8">
        <w:rPr>
          <w:lang w:val="es-ES"/>
        </w:rPr>
        <w:t xml:space="preserve"> conveniente incorporar alguna figura explicativa que ayude a la comprensión del texto escrito. En la </w:t>
      </w:r>
      <w:r w:rsidR="00111729">
        <w:rPr>
          <w:lang w:val="es-ES"/>
        </w:rPr>
        <w:fldChar w:fldCharType="begin"/>
      </w:r>
      <w:r w:rsidR="00111729">
        <w:rPr>
          <w:lang w:val="es-ES"/>
        </w:rPr>
        <w:instrText xml:space="preserve"> REF _Ref116635864 </w:instrText>
      </w:r>
      <w:r w:rsidR="00111729">
        <w:rPr>
          <w:lang w:val="es-ES"/>
        </w:rPr>
        <w:fldChar w:fldCharType="separate"/>
      </w:r>
      <w:r w:rsidR="00111729">
        <w:t xml:space="preserve">Figura </w:t>
      </w:r>
      <w:r w:rsidR="00111729">
        <w:rPr>
          <w:noProof/>
        </w:rPr>
        <w:t>3</w:t>
      </w:r>
      <w:r w:rsidR="00111729">
        <w:noBreakHyphen/>
      </w:r>
      <w:r w:rsidR="00111729">
        <w:rPr>
          <w:noProof/>
        </w:rPr>
        <w:t>1</w:t>
      </w:r>
      <w:r w:rsidR="00111729">
        <w:rPr>
          <w:lang w:val="es-ES"/>
        </w:rPr>
        <w:fldChar w:fldCharType="end"/>
      </w:r>
      <w:r w:rsidR="00894DE2">
        <w:rPr>
          <w:lang w:val="es-ES"/>
        </w:rPr>
        <w:t xml:space="preserve"> </w:t>
      </w:r>
      <w:r w:rsidR="00C50BC8">
        <w:rPr>
          <w:lang w:val="es-ES"/>
        </w:rPr>
        <w:t>se muestra un ejemplo.</w:t>
      </w:r>
      <w:r w:rsidR="00111729">
        <w:rPr>
          <w:lang w:val="es-ES"/>
        </w:rPr>
        <w:t xml:space="preserve"> Todas las figuras que se añadan han de estar referenciadas desde el texto (como acabamos de hacer) por lo que se recomienda que, cada vez que se inserte una imagen, se sigan los pasos que se detallan a continuación.</w:t>
      </w:r>
    </w:p>
    <w:p w14:paraId="706D7D28" w14:textId="7156B68D" w:rsidR="00E545BC" w:rsidRPr="003860DD" w:rsidRDefault="00111729" w:rsidP="004645F2">
      <w:pPr>
        <w:rPr>
          <w:i/>
          <w:lang w:val="es-ES"/>
        </w:rPr>
      </w:pPr>
      <w:r>
        <w:rPr>
          <w:lang w:val="es-ES"/>
        </w:rPr>
        <w:t xml:space="preserve">Una vez que se </w:t>
      </w:r>
      <w:r w:rsidR="003860DD">
        <w:rPr>
          <w:lang w:val="es-ES"/>
        </w:rPr>
        <w:t>insertar la imagen pulsar</w:t>
      </w:r>
      <w:r>
        <w:rPr>
          <w:lang w:val="es-ES"/>
        </w:rPr>
        <w:t>emos</w:t>
      </w:r>
      <w:r w:rsidR="003860DD">
        <w:rPr>
          <w:lang w:val="es-ES"/>
        </w:rPr>
        <w:t xml:space="preserve"> con el botón derecho sobre ella y seleccionar</w:t>
      </w:r>
      <w:r>
        <w:rPr>
          <w:lang w:val="es-ES"/>
        </w:rPr>
        <w:t>emos</w:t>
      </w:r>
      <w:r w:rsidR="003860DD">
        <w:rPr>
          <w:lang w:val="es-ES"/>
        </w:rPr>
        <w:t xml:space="preserve"> la opción Insertar Título.</w:t>
      </w:r>
      <w:r w:rsidR="00B556F7">
        <w:rPr>
          <w:lang w:val="es-ES"/>
        </w:rPr>
        <w:t xml:space="preserve"> Aparecerá un menú como el de la </w:t>
      </w:r>
      <w:r w:rsidR="00B556F7">
        <w:rPr>
          <w:lang w:val="es-ES"/>
        </w:rPr>
        <w:fldChar w:fldCharType="begin"/>
      </w:r>
      <w:r w:rsidR="00B556F7">
        <w:rPr>
          <w:lang w:val="es-ES"/>
        </w:rPr>
        <w:instrText xml:space="preserve"> REF _Ref116635864 </w:instrText>
      </w:r>
      <w:r w:rsidR="00B556F7">
        <w:rPr>
          <w:lang w:val="es-ES"/>
        </w:rPr>
        <w:fldChar w:fldCharType="separate"/>
      </w:r>
      <w:r w:rsidR="00B556F7">
        <w:t xml:space="preserve">Figura </w:t>
      </w:r>
      <w:r w:rsidR="00B556F7">
        <w:rPr>
          <w:noProof/>
        </w:rPr>
        <w:t>3</w:t>
      </w:r>
      <w:r w:rsidR="00B556F7">
        <w:noBreakHyphen/>
      </w:r>
      <w:r w:rsidR="00B556F7">
        <w:rPr>
          <w:noProof/>
        </w:rPr>
        <w:t>1</w:t>
      </w:r>
      <w:r w:rsidR="00B556F7">
        <w:rPr>
          <w:lang w:val="es-ES"/>
        </w:rPr>
        <w:fldChar w:fldCharType="end"/>
      </w:r>
      <w:r w:rsidR="00B556F7">
        <w:rPr>
          <w:lang w:val="es-ES"/>
        </w:rPr>
        <w:t>. En el desplegable seleccionaremos el rótulo Figura</w:t>
      </w:r>
      <w:r w:rsidR="004A30E0">
        <w:rPr>
          <w:lang w:val="es-ES"/>
        </w:rPr>
        <w:t xml:space="preserve">. </w:t>
      </w:r>
      <w:r w:rsidR="00B556F7">
        <w:rPr>
          <w:lang w:val="es-ES"/>
        </w:rPr>
        <w:t>Al hacer esto</w:t>
      </w:r>
      <w:r w:rsidR="003860DD">
        <w:rPr>
          <w:lang w:val="es-ES"/>
        </w:rPr>
        <w:t xml:space="preserve">, generaremos de manera </w:t>
      </w:r>
      <w:r w:rsidR="00B556F7">
        <w:rPr>
          <w:lang w:val="es-ES"/>
        </w:rPr>
        <w:t xml:space="preserve">automática </w:t>
      </w:r>
      <w:r w:rsidR="00C50BC8">
        <w:rPr>
          <w:lang w:val="es-ES"/>
        </w:rPr>
        <w:t>el texto “Figura X-Y”</w:t>
      </w:r>
      <w:r w:rsidR="00DA19F1">
        <w:rPr>
          <w:lang w:val="es-ES"/>
        </w:rPr>
        <w:t xml:space="preserve">, lo que permite que </w:t>
      </w:r>
      <w:r w:rsidR="00C50BC8">
        <w:rPr>
          <w:lang w:val="es-ES"/>
        </w:rPr>
        <w:t xml:space="preserve">la numeración de </w:t>
      </w:r>
      <w:r w:rsidR="003860DD">
        <w:rPr>
          <w:lang w:val="es-ES"/>
        </w:rPr>
        <w:t>las figuras se</w:t>
      </w:r>
      <w:r w:rsidR="00DA19F1">
        <w:rPr>
          <w:lang w:val="es-ES"/>
        </w:rPr>
        <w:t>a</w:t>
      </w:r>
      <w:r w:rsidR="003860DD">
        <w:rPr>
          <w:lang w:val="es-ES"/>
        </w:rPr>
        <w:t xml:space="preserve"> gestionada de </w:t>
      </w:r>
      <w:r w:rsidR="00C50BC8">
        <w:rPr>
          <w:lang w:val="es-ES"/>
        </w:rPr>
        <w:t>manera automática</w:t>
      </w:r>
      <w:r w:rsidR="00B556F7">
        <w:rPr>
          <w:lang w:val="es-ES"/>
        </w:rPr>
        <w:t xml:space="preserve"> por Word</w:t>
      </w:r>
      <w:r w:rsidR="00C50BC8">
        <w:rPr>
          <w:lang w:val="es-ES"/>
        </w:rPr>
        <w:t xml:space="preserve">, </w:t>
      </w:r>
      <w:r w:rsidR="00DA19F1">
        <w:rPr>
          <w:lang w:val="es-ES"/>
        </w:rPr>
        <w:t xml:space="preserve">que </w:t>
      </w:r>
      <w:r w:rsidR="00C50BC8">
        <w:rPr>
          <w:lang w:val="es-ES"/>
        </w:rPr>
        <w:t xml:space="preserve">las figuras creadas </w:t>
      </w:r>
      <w:r w:rsidR="00DA19F1">
        <w:rPr>
          <w:lang w:val="es-ES"/>
        </w:rPr>
        <w:t>aparezcan</w:t>
      </w:r>
      <w:r w:rsidR="00C50BC8">
        <w:rPr>
          <w:lang w:val="es-ES"/>
        </w:rPr>
        <w:t xml:space="preserve"> automáticamente en </w:t>
      </w:r>
      <w:r w:rsidR="003860DD">
        <w:rPr>
          <w:lang w:val="es-ES"/>
        </w:rPr>
        <w:t xml:space="preserve">el </w:t>
      </w:r>
      <w:r w:rsidR="003860DD">
        <w:rPr>
          <w:lang w:val="es-ES"/>
        </w:rPr>
        <w:fldChar w:fldCharType="begin"/>
      </w:r>
      <w:r w:rsidR="003860DD">
        <w:rPr>
          <w:lang w:val="es-ES"/>
        </w:rPr>
        <w:instrText xml:space="preserve"> REF IndiceFiguras \h </w:instrText>
      </w:r>
      <w:r w:rsidR="003860DD">
        <w:rPr>
          <w:lang w:val="es-ES"/>
        </w:rPr>
      </w:r>
      <w:r w:rsidR="003860DD">
        <w:rPr>
          <w:lang w:val="es-ES"/>
        </w:rPr>
        <w:fldChar w:fldCharType="separate"/>
      </w:r>
      <w:r w:rsidR="003860DD" w:rsidRPr="00263DC7">
        <w:t xml:space="preserve">Índice de </w:t>
      </w:r>
      <w:r w:rsidR="003860DD">
        <w:t>figuras</w:t>
      </w:r>
      <w:r w:rsidR="003860DD">
        <w:rPr>
          <w:lang w:val="es-ES"/>
        </w:rPr>
        <w:fldChar w:fldCharType="end"/>
      </w:r>
      <w:r w:rsidR="00C50BC8">
        <w:rPr>
          <w:lang w:val="es-ES"/>
        </w:rPr>
        <w:t xml:space="preserve"> </w:t>
      </w:r>
      <w:r w:rsidR="003860DD">
        <w:rPr>
          <w:lang w:val="es-ES"/>
        </w:rPr>
        <w:t xml:space="preserve">y </w:t>
      </w:r>
      <w:r w:rsidR="00DA19F1">
        <w:rPr>
          <w:lang w:val="es-ES"/>
        </w:rPr>
        <w:t>que podamos</w:t>
      </w:r>
      <w:r w:rsidR="003860DD">
        <w:rPr>
          <w:lang w:val="es-ES"/>
        </w:rPr>
        <w:t xml:space="preserve"> hacer referencia a ellas desde el texto utilizando la opción </w:t>
      </w:r>
      <w:r w:rsidR="003860DD" w:rsidRPr="003860DD">
        <w:rPr>
          <w:i/>
          <w:lang w:val="es-ES"/>
        </w:rPr>
        <w:t>Referencia Cruzada</w:t>
      </w:r>
      <w:r w:rsidR="003860DD">
        <w:rPr>
          <w:lang w:val="es-ES"/>
        </w:rPr>
        <w:t xml:space="preserve"> del menú </w:t>
      </w:r>
      <w:r w:rsidR="003860DD">
        <w:rPr>
          <w:i/>
          <w:lang w:val="es-ES"/>
        </w:rPr>
        <w:t>Insertar – Vínculos.</w:t>
      </w:r>
      <w:r w:rsidR="00DA19F1">
        <w:rPr>
          <w:i/>
          <w:lang w:val="es-ES"/>
        </w:rPr>
        <w:t xml:space="preserve"> </w:t>
      </w:r>
      <w:r w:rsidR="00DA19F1" w:rsidRPr="00DA19F1">
        <w:rPr>
          <w:lang w:val="es-ES"/>
        </w:rPr>
        <w:t>Para que la figura aparezca centrada se puede utilizar el estilo Descripción, que es el mismo que el usado en el pie de la figura.</w:t>
      </w:r>
    </w:p>
    <w:p w14:paraId="10EC4E4A" w14:textId="7AE8021E" w:rsidR="00FC776D" w:rsidRDefault="00111729" w:rsidP="00FC776D">
      <w:pPr>
        <w:pStyle w:val="PieFigura"/>
        <w:keepNext/>
      </w:pPr>
      <w:r>
        <w:rPr>
          <w:noProof/>
        </w:rPr>
        <w:drawing>
          <wp:inline distT="0" distB="0" distL="0" distR="0" wp14:anchorId="31A62FD0" wp14:editId="3948A974">
            <wp:extent cx="2438400" cy="1895659"/>
            <wp:effectExtent l="0" t="0" r="0" b="952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441646" cy="1898182"/>
                    </a:xfrm>
                    <a:prstGeom prst="rect">
                      <a:avLst/>
                    </a:prstGeom>
                  </pic:spPr>
                </pic:pic>
              </a:graphicData>
            </a:graphic>
          </wp:inline>
        </w:drawing>
      </w:r>
    </w:p>
    <w:p w14:paraId="1C9F7B8A" w14:textId="6E42E55B" w:rsidR="00030884" w:rsidRPr="00773745" w:rsidRDefault="00FC776D" w:rsidP="00894DE2">
      <w:pPr>
        <w:pStyle w:val="Descripcin"/>
      </w:pPr>
      <w:bookmarkStart w:id="28" w:name="_Ref116635864"/>
      <w:bookmarkStart w:id="29" w:name="_Toc116637587"/>
      <w:r>
        <w:t xml:space="preserve">Figura </w:t>
      </w:r>
      <w:r w:rsidR="002D6C97">
        <w:fldChar w:fldCharType="begin"/>
      </w:r>
      <w:r w:rsidR="002D6C97">
        <w:instrText xml:space="preserve"> STYLEREF 1 \s </w:instrText>
      </w:r>
      <w:r w:rsidR="002D6C97">
        <w:fldChar w:fldCharType="separate"/>
      </w:r>
      <w:r w:rsidR="002D6C97">
        <w:rPr>
          <w:noProof/>
        </w:rPr>
        <w:t>3</w:t>
      </w:r>
      <w:r w:rsidR="002D6C97">
        <w:fldChar w:fldCharType="end"/>
      </w:r>
      <w:r w:rsidR="002D6C97">
        <w:noBreakHyphen/>
      </w:r>
      <w:r w:rsidR="002D6C97">
        <w:fldChar w:fldCharType="begin"/>
      </w:r>
      <w:r w:rsidR="002D6C97">
        <w:instrText xml:space="preserve"> SEQ Figura \* ARABIC \s 1 </w:instrText>
      </w:r>
      <w:r w:rsidR="002D6C97">
        <w:fldChar w:fldCharType="separate"/>
      </w:r>
      <w:r w:rsidR="002D6C97">
        <w:rPr>
          <w:noProof/>
        </w:rPr>
        <w:t>1</w:t>
      </w:r>
      <w:r w:rsidR="002D6C97">
        <w:fldChar w:fldCharType="end"/>
      </w:r>
      <w:bookmarkEnd w:id="28"/>
      <w:r>
        <w:t>.</w:t>
      </w:r>
      <w:r w:rsidR="00894DE2">
        <w:t xml:space="preserve"> Ejemplo de figura</w:t>
      </w:r>
      <w:bookmarkEnd w:id="29"/>
    </w:p>
    <w:p w14:paraId="2D53103C" w14:textId="784CFA9D" w:rsidR="00030884" w:rsidRDefault="003860DD" w:rsidP="00030884">
      <w:pPr>
        <w:rPr>
          <w:lang w:val="es-ES"/>
        </w:rPr>
      </w:pPr>
      <w:r>
        <w:rPr>
          <w:lang w:val="es-ES"/>
        </w:rPr>
        <w:t>Del mismo modo, las tablas nos ayudan a mostrar ciertos resultados de nuestro</w:t>
      </w:r>
      <w:r w:rsidR="00DA19F1">
        <w:rPr>
          <w:lang w:val="es-ES"/>
        </w:rPr>
        <w:t xml:space="preserve"> trabajo. El estilo de la tabla depende de los contenidos de </w:t>
      </w:r>
      <w:r w:rsidR="00B556F7">
        <w:rPr>
          <w:lang w:val="es-ES"/>
        </w:rPr>
        <w:t>esta</w:t>
      </w:r>
      <w:r w:rsidR="00DA19F1">
        <w:rPr>
          <w:lang w:val="es-ES"/>
        </w:rPr>
        <w:t xml:space="preserve">. De todos modos, se ha </w:t>
      </w:r>
      <w:r w:rsidR="00DA19F1">
        <w:rPr>
          <w:lang w:val="es-ES"/>
        </w:rPr>
        <w:lastRenderedPageBreak/>
        <w:t xml:space="preserve">creado un estilo Texto Tabla de referencia. Se puede ver un ejemplo de este estilo en la </w:t>
      </w:r>
      <w:r w:rsidR="00DA19F1">
        <w:rPr>
          <w:lang w:val="es-ES"/>
        </w:rPr>
        <w:fldChar w:fldCharType="begin"/>
      </w:r>
      <w:r w:rsidR="00DA19F1">
        <w:rPr>
          <w:lang w:val="es-ES"/>
        </w:rPr>
        <w:instrText xml:space="preserve"> REF _Ref11681936 \h </w:instrText>
      </w:r>
      <w:r w:rsidR="00DA19F1">
        <w:rPr>
          <w:lang w:val="es-ES"/>
        </w:rPr>
      </w:r>
      <w:r w:rsidR="00DA19F1">
        <w:rPr>
          <w:lang w:val="es-ES"/>
        </w:rPr>
        <w:fldChar w:fldCharType="separate"/>
      </w:r>
      <w:r w:rsidR="00A7374A">
        <w:t xml:space="preserve">Tabla </w:t>
      </w:r>
      <w:r w:rsidR="00A7374A">
        <w:rPr>
          <w:noProof/>
        </w:rPr>
        <w:t>3</w:t>
      </w:r>
      <w:r w:rsidR="00A7374A">
        <w:noBreakHyphen/>
      </w:r>
      <w:r w:rsidR="00A7374A">
        <w:rPr>
          <w:noProof/>
        </w:rPr>
        <w:t>1</w:t>
      </w:r>
      <w:r w:rsidR="00DA19F1">
        <w:rPr>
          <w:lang w:val="es-ES"/>
        </w:rPr>
        <w:fldChar w:fldCharType="end"/>
      </w:r>
      <w:r w:rsidR="00DA19F1">
        <w:rPr>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030884" w:rsidRPr="00C50BC8" w14:paraId="2012A6C9" w14:textId="77777777" w:rsidTr="00DA19F1">
        <w:trPr>
          <w:jc w:val="center"/>
        </w:trPr>
        <w:tc>
          <w:tcPr>
            <w:tcW w:w="1483" w:type="dxa"/>
          </w:tcPr>
          <w:p w14:paraId="66A2A2FD" w14:textId="77777777" w:rsidR="00030884" w:rsidRPr="00C50BC8" w:rsidRDefault="00030884" w:rsidP="00DA19F1">
            <w:pPr>
              <w:pStyle w:val="Textotabla"/>
            </w:pPr>
            <w:r w:rsidRPr="00C50BC8">
              <w:t>A-D</w:t>
            </w:r>
          </w:p>
        </w:tc>
        <w:tc>
          <w:tcPr>
            <w:tcW w:w="1350" w:type="dxa"/>
          </w:tcPr>
          <w:p w14:paraId="0853B1E9" w14:textId="77777777" w:rsidR="00030884" w:rsidRPr="00C50BC8" w:rsidRDefault="00030884" w:rsidP="00DA19F1">
            <w:pPr>
              <w:pStyle w:val="Textotabla"/>
            </w:pPr>
            <w:r w:rsidRPr="00C50BC8">
              <w:t>A</w:t>
            </w:r>
          </w:p>
        </w:tc>
        <w:tc>
          <w:tcPr>
            <w:tcW w:w="1337" w:type="dxa"/>
          </w:tcPr>
          <w:p w14:paraId="0DDCDDA3" w14:textId="77777777" w:rsidR="00030884" w:rsidRPr="00C50BC8" w:rsidRDefault="00030884" w:rsidP="00DA19F1">
            <w:pPr>
              <w:pStyle w:val="Textotabla"/>
            </w:pPr>
            <w:r w:rsidRPr="00C50BC8">
              <w:t>B</w:t>
            </w:r>
          </w:p>
        </w:tc>
        <w:tc>
          <w:tcPr>
            <w:tcW w:w="1337" w:type="dxa"/>
          </w:tcPr>
          <w:p w14:paraId="6D2F6D36" w14:textId="77777777" w:rsidR="00030884" w:rsidRPr="00C50BC8" w:rsidRDefault="00030884" w:rsidP="00DA19F1">
            <w:pPr>
              <w:pStyle w:val="Textotabla"/>
            </w:pPr>
            <w:r w:rsidRPr="00C50BC8">
              <w:t>C</w:t>
            </w:r>
          </w:p>
        </w:tc>
        <w:tc>
          <w:tcPr>
            <w:tcW w:w="1350" w:type="dxa"/>
          </w:tcPr>
          <w:p w14:paraId="4F7D96E5" w14:textId="77777777" w:rsidR="00030884" w:rsidRPr="00C50BC8" w:rsidRDefault="00030884" w:rsidP="00DA19F1">
            <w:pPr>
              <w:pStyle w:val="Textotabla"/>
            </w:pPr>
            <w:r w:rsidRPr="00C50BC8">
              <w:t>D</w:t>
            </w:r>
          </w:p>
        </w:tc>
      </w:tr>
      <w:tr w:rsidR="00030884" w:rsidRPr="00C50BC8" w14:paraId="3BB58565" w14:textId="77777777" w:rsidTr="00DA19F1">
        <w:trPr>
          <w:jc w:val="center"/>
        </w:trPr>
        <w:tc>
          <w:tcPr>
            <w:tcW w:w="1483" w:type="dxa"/>
          </w:tcPr>
          <w:p w14:paraId="06952D76" w14:textId="77777777" w:rsidR="00030884" w:rsidRPr="00C50BC8" w:rsidRDefault="00030884" w:rsidP="00DA19F1">
            <w:pPr>
              <w:pStyle w:val="Textotabla"/>
            </w:pPr>
            <w:r w:rsidRPr="00C50BC8">
              <w:t>1</w:t>
            </w:r>
          </w:p>
        </w:tc>
        <w:tc>
          <w:tcPr>
            <w:tcW w:w="1350" w:type="dxa"/>
          </w:tcPr>
          <w:p w14:paraId="23FDC370" w14:textId="77777777" w:rsidR="00030884" w:rsidRPr="00C50BC8" w:rsidRDefault="00030884" w:rsidP="00DA19F1">
            <w:pPr>
              <w:pStyle w:val="Textotabla"/>
            </w:pPr>
            <w:r w:rsidRPr="00C50BC8">
              <w:t>A1</w:t>
            </w:r>
          </w:p>
        </w:tc>
        <w:tc>
          <w:tcPr>
            <w:tcW w:w="1337" w:type="dxa"/>
          </w:tcPr>
          <w:p w14:paraId="593F62AC" w14:textId="77777777" w:rsidR="00030884" w:rsidRPr="00C50BC8" w:rsidRDefault="00030884" w:rsidP="00DA19F1">
            <w:pPr>
              <w:pStyle w:val="Textotabla"/>
            </w:pPr>
            <w:r w:rsidRPr="00C50BC8">
              <w:t>B1</w:t>
            </w:r>
          </w:p>
        </w:tc>
        <w:tc>
          <w:tcPr>
            <w:tcW w:w="1337" w:type="dxa"/>
          </w:tcPr>
          <w:p w14:paraId="6FB94928" w14:textId="77777777" w:rsidR="00030884" w:rsidRPr="00C50BC8" w:rsidRDefault="00030884" w:rsidP="00DA19F1">
            <w:pPr>
              <w:pStyle w:val="Textotabla"/>
            </w:pPr>
            <w:r w:rsidRPr="00C50BC8">
              <w:t>C1</w:t>
            </w:r>
          </w:p>
        </w:tc>
        <w:tc>
          <w:tcPr>
            <w:tcW w:w="1350" w:type="dxa"/>
          </w:tcPr>
          <w:p w14:paraId="32387A38" w14:textId="77777777" w:rsidR="00030884" w:rsidRPr="00C50BC8" w:rsidRDefault="00030884" w:rsidP="00DA19F1">
            <w:pPr>
              <w:pStyle w:val="Textotabla"/>
            </w:pPr>
            <w:r w:rsidRPr="00C50BC8">
              <w:t>D1</w:t>
            </w:r>
          </w:p>
        </w:tc>
      </w:tr>
      <w:tr w:rsidR="00030884" w:rsidRPr="00C50BC8" w14:paraId="26733698" w14:textId="77777777" w:rsidTr="00DA19F1">
        <w:trPr>
          <w:jc w:val="center"/>
        </w:trPr>
        <w:tc>
          <w:tcPr>
            <w:tcW w:w="1483" w:type="dxa"/>
          </w:tcPr>
          <w:p w14:paraId="3DCB3F5F" w14:textId="77777777" w:rsidR="00030884" w:rsidRPr="00C50BC8" w:rsidRDefault="00030884" w:rsidP="00DA19F1">
            <w:pPr>
              <w:pStyle w:val="Textotabla"/>
            </w:pPr>
            <w:r w:rsidRPr="00C50BC8">
              <w:t>2</w:t>
            </w:r>
          </w:p>
        </w:tc>
        <w:tc>
          <w:tcPr>
            <w:tcW w:w="1350" w:type="dxa"/>
          </w:tcPr>
          <w:p w14:paraId="394AE485" w14:textId="77777777" w:rsidR="00030884" w:rsidRPr="00C50BC8" w:rsidRDefault="00030884" w:rsidP="00DA19F1">
            <w:pPr>
              <w:pStyle w:val="Textotabla"/>
            </w:pPr>
            <w:r w:rsidRPr="00C50BC8">
              <w:t>A2</w:t>
            </w:r>
          </w:p>
        </w:tc>
        <w:tc>
          <w:tcPr>
            <w:tcW w:w="1337" w:type="dxa"/>
          </w:tcPr>
          <w:p w14:paraId="092DA753" w14:textId="77777777" w:rsidR="00030884" w:rsidRPr="00C50BC8" w:rsidRDefault="00030884" w:rsidP="00DA19F1">
            <w:pPr>
              <w:pStyle w:val="Textotabla"/>
            </w:pPr>
            <w:r w:rsidRPr="00C50BC8">
              <w:t>B2</w:t>
            </w:r>
          </w:p>
        </w:tc>
        <w:tc>
          <w:tcPr>
            <w:tcW w:w="1337" w:type="dxa"/>
          </w:tcPr>
          <w:p w14:paraId="3778C8EF" w14:textId="77777777" w:rsidR="00030884" w:rsidRPr="00C50BC8" w:rsidRDefault="00030884" w:rsidP="00DA19F1">
            <w:pPr>
              <w:pStyle w:val="Textotabla"/>
            </w:pPr>
            <w:r w:rsidRPr="00C50BC8">
              <w:t>C2</w:t>
            </w:r>
          </w:p>
        </w:tc>
        <w:tc>
          <w:tcPr>
            <w:tcW w:w="1350" w:type="dxa"/>
          </w:tcPr>
          <w:p w14:paraId="2FC151FD" w14:textId="77777777" w:rsidR="00030884" w:rsidRPr="00C50BC8" w:rsidRDefault="00030884" w:rsidP="00DA19F1">
            <w:pPr>
              <w:pStyle w:val="Textotabla"/>
            </w:pPr>
            <w:r w:rsidRPr="00C50BC8">
              <w:t>D2</w:t>
            </w:r>
          </w:p>
        </w:tc>
      </w:tr>
      <w:tr w:rsidR="00030884" w:rsidRPr="00C50BC8" w14:paraId="58C1570B" w14:textId="77777777" w:rsidTr="00DA19F1">
        <w:trPr>
          <w:jc w:val="center"/>
        </w:trPr>
        <w:tc>
          <w:tcPr>
            <w:tcW w:w="1483" w:type="dxa"/>
          </w:tcPr>
          <w:p w14:paraId="2D023D56" w14:textId="77777777" w:rsidR="00030884" w:rsidRPr="00C50BC8" w:rsidRDefault="00030884" w:rsidP="00DA19F1">
            <w:pPr>
              <w:pStyle w:val="Textotabla"/>
            </w:pPr>
            <w:r w:rsidRPr="00C50BC8">
              <w:t>3</w:t>
            </w:r>
          </w:p>
        </w:tc>
        <w:tc>
          <w:tcPr>
            <w:tcW w:w="1350" w:type="dxa"/>
          </w:tcPr>
          <w:p w14:paraId="49F7D718" w14:textId="77777777" w:rsidR="00030884" w:rsidRPr="00C50BC8" w:rsidRDefault="00030884" w:rsidP="00DA19F1">
            <w:pPr>
              <w:pStyle w:val="Textotabla"/>
            </w:pPr>
            <w:r w:rsidRPr="00C50BC8">
              <w:t>A3</w:t>
            </w:r>
          </w:p>
        </w:tc>
        <w:tc>
          <w:tcPr>
            <w:tcW w:w="1337" w:type="dxa"/>
          </w:tcPr>
          <w:p w14:paraId="44039F2A" w14:textId="77777777" w:rsidR="00030884" w:rsidRPr="00C50BC8" w:rsidRDefault="00030884" w:rsidP="00DA19F1">
            <w:pPr>
              <w:pStyle w:val="Textotabla"/>
            </w:pPr>
            <w:r w:rsidRPr="00C50BC8">
              <w:t>B3</w:t>
            </w:r>
          </w:p>
        </w:tc>
        <w:tc>
          <w:tcPr>
            <w:tcW w:w="1337" w:type="dxa"/>
          </w:tcPr>
          <w:p w14:paraId="59FDFA3A" w14:textId="77777777" w:rsidR="00030884" w:rsidRPr="00C50BC8" w:rsidRDefault="00030884" w:rsidP="00DA19F1">
            <w:pPr>
              <w:pStyle w:val="Textotabla"/>
            </w:pPr>
            <w:r w:rsidRPr="00C50BC8">
              <w:t>C3</w:t>
            </w:r>
          </w:p>
        </w:tc>
        <w:tc>
          <w:tcPr>
            <w:tcW w:w="1350" w:type="dxa"/>
          </w:tcPr>
          <w:p w14:paraId="7F757974" w14:textId="77777777" w:rsidR="00030884" w:rsidRPr="00C50BC8" w:rsidRDefault="00030884" w:rsidP="00DA19F1">
            <w:pPr>
              <w:pStyle w:val="Textotabla"/>
            </w:pPr>
            <w:r w:rsidRPr="00C50BC8">
              <w:t>D3</w:t>
            </w:r>
          </w:p>
        </w:tc>
      </w:tr>
    </w:tbl>
    <w:p w14:paraId="0C351D3C" w14:textId="77777777" w:rsidR="00030884" w:rsidRPr="00773745" w:rsidRDefault="00DA19F1" w:rsidP="00DA19F1">
      <w:pPr>
        <w:pStyle w:val="Descripcin"/>
        <w:rPr>
          <w:lang w:val="es-ES"/>
        </w:rPr>
      </w:pPr>
      <w:bookmarkStart w:id="30" w:name="_Ref11681936"/>
      <w:bookmarkStart w:id="31" w:name="_Toc11912424"/>
      <w:r>
        <w:t xml:space="preserve">Tabla </w:t>
      </w:r>
      <w:r>
        <w:fldChar w:fldCharType="begin"/>
      </w:r>
      <w:r>
        <w:instrText xml:space="preserve"> STYLEREF 1 \s </w:instrText>
      </w:r>
      <w:r>
        <w:fldChar w:fldCharType="separate"/>
      </w:r>
      <w:r w:rsidR="00A7374A">
        <w:rPr>
          <w:noProof/>
        </w:rPr>
        <w:t>3</w:t>
      </w:r>
      <w:r>
        <w:fldChar w:fldCharType="end"/>
      </w:r>
      <w:r>
        <w:noBreakHyphen/>
      </w:r>
      <w:r>
        <w:fldChar w:fldCharType="begin"/>
      </w:r>
      <w:r>
        <w:instrText xml:space="preserve"> SEQ Tabla \* ARABIC \s 1 </w:instrText>
      </w:r>
      <w:r>
        <w:fldChar w:fldCharType="separate"/>
      </w:r>
      <w:r>
        <w:rPr>
          <w:noProof/>
        </w:rPr>
        <w:t>1</w:t>
      </w:r>
      <w:r>
        <w:fldChar w:fldCharType="end"/>
      </w:r>
      <w:bookmarkEnd w:id="30"/>
      <w:r>
        <w:t>. Ejemplo de tabla</w:t>
      </w:r>
      <w:bookmarkEnd w:id="31"/>
      <w:r>
        <w:t xml:space="preserve"> </w:t>
      </w:r>
    </w:p>
    <w:p w14:paraId="6CAF5146" w14:textId="324E1F51" w:rsidR="00DA19F1" w:rsidRDefault="00DA19F1" w:rsidP="00030884">
      <w:pPr>
        <w:rPr>
          <w:lang w:val="es-ES"/>
        </w:rPr>
      </w:pPr>
      <w:r>
        <w:rPr>
          <w:lang w:val="es-ES"/>
        </w:rPr>
        <w:t xml:space="preserve">Al igual que con las figuras, es recomendable insertar un pie de tabla explicativo. El título de la tabla se añade con la opción </w:t>
      </w:r>
      <w:r>
        <w:rPr>
          <w:i/>
          <w:lang w:val="es-ES"/>
        </w:rPr>
        <w:t>Insertar Título</w:t>
      </w:r>
      <w:r>
        <w:rPr>
          <w:lang w:val="es-ES"/>
        </w:rPr>
        <w:t xml:space="preserve"> del menú </w:t>
      </w:r>
      <w:r>
        <w:rPr>
          <w:i/>
          <w:lang w:val="es-ES"/>
        </w:rPr>
        <w:t>Referencias – Títulos</w:t>
      </w:r>
      <w:r>
        <w:rPr>
          <w:lang w:val="es-ES"/>
        </w:rPr>
        <w:t xml:space="preserve">. Al igual que antes, este título aparecerá con el estilo Descripción. Podremos hacer referencias a las tablas desde el texto utilizando para ello las Referencias cruzadas. Por último, todas las tablas aparecerán referenciadas automáticamente en el </w:t>
      </w:r>
      <w:r w:rsidR="00490ABE">
        <w:rPr>
          <w:lang w:val="es-ES"/>
        </w:rPr>
        <w:fldChar w:fldCharType="begin"/>
      </w:r>
      <w:r w:rsidR="00490ABE">
        <w:rPr>
          <w:lang w:val="es-ES"/>
        </w:rPr>
        <w:instrText xml:space="preserve"> REF IndiceTablas \h </w:instrText>
      </w:r>
      <w:r w:rsidR="00490ABE">
        <w:rPr>
          <w:lang w:val="es-ES"/>
        </w:rPr>
      </w:r>
      <w:r w:rsidR="00490ABE">
        <w:rPr>
          <w:lang w:val="es-ES"/>
        </w:rPr>
        <w:fldChar w:fldCharType="separate"/>
      </w:r>
      <w:r w:rsidR="00490ABE" w:rsidRPr="00263DC7">
        <w:t xml:space="preserve">Índice de </w:t>
      </w:r>
      <w:r w:rsidR="00490ABE">
        <w:t>tablas</w:t>
      </w:r>
      <w:r w:rsidR="00490ABE">
        <w:rPr>
          <w:lang w:val="es-ES"/>
        </w:rPr>
        <w:fldChar w:fldCharType="end"/>
      </w:r>
      <w:r w:rsidR="00490ABE">
        <w:rPr>
          <w:lang w:val="es-ES"/>
        </w:rPr>
        <w:t>.</w:t>
      </w:r>
    </w:p>
    <w:p w14:paraId="7A14468E" w14:textId="693B9774" w:rsidR="004A30E0" w:rsidRDefault="004A30E0" w:rsidP="004A30E0">
      <w:pPr>
        <w:pStyle w:val="Ttulo2"/>
        <w:rPr>
          <w:lang w:val="es-ES"/>
        </w:rPr>
      </w:pPr>
      <w:bookmarkStart w:id="32" w:name="_Toc116637543"/>
      <w:r>
        <w:rPr>
          <w:lang w:val="es-ES"/>
        </w:rPr>
        <w:t>Problemas conocidos</w:t>
      </w:r>
      <w:bookmarkEnd w:id="32"/>
    </w:p>
    <w:p w14:paraId="2E2E3D58" w14:textId="5A5F6755" w:rsidR="004A30E0" w:rsidRDefault="004A30E0" w:rsidP="004A30E0">
      <w:pPr>
        <w:pStyle w:val="Textoindependiente"/>
        <w:rPr>
          <w:lang w:val="es-ES"/>
        </w:rPr>
      </w:pPr>
      <w:r>
        <w:rPr>
          <w:lang w:val="es-ES"/>
        </w:rPr>
        <w:t>A continuación, se detallan algunos problemas que pueden producirse y cómo resolverlos:</w:t>
      </w:r>
    </w:p>
    <w:p w14:paraId="776183FC" w14:textId="7FC47E5F" w:rsidR="004A30E0" w:rsidRDefault="004A30E0" w:rsidP="004A30E0">
      <w:pPr>
        <w:pStyle w:val="Textoindependiente"/>
        <w:rPr>
          <w:lang w:val="es-ES"/>
        </w:rPr>
      </w:pPr>
      <w:r w:rsidRPr="004A30E0">
        <w:rPr>
          <w:b/>
          <w:bCs/>
          <w:lang w:val="es-ES"/>
        </w:rPr>
        <w:t xml:space="preserve">No aparece el rótulo Figura en el menú que aparece en la </w:t>
      </w:r>
      <w:r w:rsidRPr="004A30E0">
        <w:rPr>
          <w:b/>
          <w:bCs/>
          <w:lang w:val="es-ES"/>
        </w:rPr>
        <w:fldChar w:fldCharType="begin"/>
      </w:r>
      <w:r w:rsidRPr="004A30E0">
        <w:rPr>
          <w:b/>
          <w:bCs/>
          <w:lang w:val="es-ES"/>
        </w:rPr>
        <w:instrText xml:space="preserve"> REF _Ref116635864 </w:instrText>
      </w:r>
      <w:r>
        <w:rPr>
          <w:b/>
          <w:bCs/>
          <w:lang w:val="es-ES"/>
        </w:rPr>
        <w:instrText xml:space="preserve"> \* MERGEFORMAT </w:instrText>
      </w:r>
      <w:r w:rsidRPr="004A30E0">
        <w:rPr>
          <w:b/>
          <w:bCs/>
          <w:lang w:val="es-ES"/>
        </w:rPr>
        <w:fldChar w:fldCharType="separate"/>
      </w:r>
      <w:r w:rsidRPr="004A30E0">
        <w:rPr>
          <w:b/>
          <w:bCs/>
        </w:rPr>
        <w:t xml:space="preserve">Figura </w:t>
      </w:r>
      <w:r w:rsidRPr="004A30E0">
        <w:rPr>
          <w:b/>
          <w:bCs/>
          <w:noProof/>
        </w:rPr>
        <w:t>3</w:t>
      </w:r>
      <w:r w:rsidRPr="004A30E0">
        <w:rPr>
          <w:b/>
          <w:bCs/>
        </w:rPr>
        <w:noBreakHyphen/>
      </w:r>
      <w:r w:rsidRPr="004A30E0">
        <w:rPr>
          <w:b/>
          <w:bCs/>
          <w:noProof/>
        </w:rPr>
        <w:t>1</w:t>
      </w:r>
      <w:r w:rsidRPr="004A30E0">
        <w:rPr>
          <w:b/>
          <w:bCs/>
          <w:lang w:val="es-ES"/>
        </w:rPr>
        <w:fldChar w:fldCharType="end"/>
      </w:r>
      <w:r>
        <w:rPr>
          <w:lang w:val="es-ES"/>
        </w:rPr>
        <w:t>. Si no aparece, podemos pulsar en Nevo Rótulo y crear el que nos convenga y pulsar en Numeración para indicar que se ha de poner el nombre del capítulo.</w:t>
      </w:r>
    </w:p>
    <w:p w14:paraId="30310CC1" w14:textId="2D4762B2" w:rsidR="004A30E0" w:rsidRDefault="004A30E0" w:rsidP="004A30E0">
      <w:pPr>
        <w:pStyle w:val="Textoindependiente"/>
        <w:rPr>
          <w:lang w:val="es-ES"/>
        </w:rPr>
      </w:pPr>
      <w:r w:rsidRPr="002D6C97">
        <w:rPr>
          <w:b/>
          <w:bCs/>
          <w:lang w:val="es-ES"/>
        </w:rPr>
        <w:t xml:space="preserve">La tabla de contenidos </w:t>
      </w:r>
      <w:r w:rsidR="004645F2">
        <w:rPr>
          <w:b/>
          <w:bCs/>
          <w:lang w:val="es-ES"/>
        </w:rPr>
        <w:t xml:space="preserve">(o la de ilustraciones o la de tablas) </w:t>
      </w:r>
      <w:r w:rsidRPr="002D6C97">
        <w:rPr>
          <w:b/>
          <w:bCs/>
          <w:lang w:val="es-ES"/>
        </w:rPr>
        <w:t>no se actualiza</w:t>
      </w:r>
      <w:r>
        <w:rPr>
          <w:lang w:val="es-ES"/>
        </w:rPr>
        <w:t>. Se ha</w:t>
      </w:r>
      <w:r w:rsidR="004645F2">
        <w:rPr>
          <w:lang w:val="es-ES"/>
        </w:rPr>
        <w:t xml:space="preserve"> de forzar la actualización </w:t>
      </w:r>
      <w:r w:rsidR="002D6C97">
        <w:rPr>
          <w:lang w:val="es-ES"/>
        </w:rPr>
        <w:t>pon</w:t>
      </w:r>
      <w:r w:rsidR="004645F2">
        <w:rPr>
          <w:lang w:val="es-ES"/>
        </w:rPr>
        <w:t>iendo</w:t>
      </w:r>
      <w:r w:rsidR="002D6C97">
        <w:rPr>
          <w:lang w:val="es-ES"/>
        </w:rPr>
        <w:t xml:space="preserve"> el ratón </w:t>
      </w:r>
      <w:r>
        <w:rPr>
          <w:lang w:val="es-ES"/>
        </w:rPr>
        <w:t xml:space="preserve">sobre la tabla </w:t>
      </w:r>
      <w:r w:rsidR="004645F2">
        <w:rPr>
          <w:lang w:val="es-ES"/>
        </w:rPr>
        <w:t>correspondiente (o pulsando con el botón derecho)</w:t>
      </w:r>
      <w:r>
        <w:rPr>
          <w:lang w:val="es-ES"/>
        </w:rPr>
        <w:t xml:space="preserve"> y </w:t>
      </w:r>
      <w:r w:rsidR="007A03A3">
        <w:rPr>
          <w:lang w:val="es-ES"/>
        </w:rPr>
        <w:t xml:space="preserve">seleccionar la opción de Actualizar </w:t>
      </w:r>
      <w:r w:rsidR="002D6C97">
        <w:rPr>
          <w:lang w:val="es-ES"/>
        </w:rPr>
        <w:t>tabla. Se puede hacer lo mismo desde el menú Referencias &gt; Tabla de contenido &gt; Actualizar Tabla.</w:t>
      </w:r>
    </w:p>
    <w:p w14:paraId="2D202768" w14:textId="03EE1FFB" w:rsidR="002D6C97" w:rsidRDefault="002D6C97" w:rsidP="004A30E0">
      <w:pPr>
        <w:pStyle w:val="Textoindependiente"/>
        <w:rPr>
          <w:lang w:val="es-ES"/>
        </w:rPr>
      </w:pPr>
      <w:r w:rsidRPr="004645F2">
        <w:rPr>
          <w:b/>
          <w:bCs/>
          <w:lang w:val="es-ES"/>
        </w:rPr>
        <w:t>No aparecen todas las secciones (o aparecen secciones de más) en la tabla de contenidos</w:t>
      </w:r>
      <w:r>
        <w:rPr>
          <w:lang w:val="es-ES"/>
        </w:rPr>
        <w:t>. Esto se puede deber a dos motivos:</w:t>
      </w:r>
    </w:p>
    <w:p w14:paraId="614D8BDD" w14:textId="6C068DAF" w:rsidR="002D6C97" w:rsidRDefault="002D6C97" w:rsidP="002D6C97">
      <w:pPr>
        <w:pStyle w:val="Listaconnmeros"/>
        <w:rPr>
          <w:lang w:val="es-ES"/>
        </w:rPr>
      </w:pPr>
      <w:r>
        <w:rPr>
          <w:lang w:val="es-ES"/>
        </w:rPr>
        <w:lastRenderedPageBreak/>
        <w:t>No hemos usado correctamente los estilos para dar formato a los títulos de las secciones. Revisa que cada título tiene el estilo que se describe a lo largo de este documento.</w:t>
      </w:r>
    </w:p>
    <w:p w14:paraId="5276637E" w14:textId="11BB8D87" w:rsidR="002D6C97" w:rsidRDefault="002D6C97" w:rsidP="002D6C97">
      <w:pPr>
        <w:pStyle w:val="Listaconnmeros"/>
        <w:rPr>
          <w:lang w:val="es-ES"/>
        </w:rPr>
      </w:pPr>
      <w:r>
        <w:rPr>
          <w:lang w:val="es-ES"/>
        </w:rPr>
        <w:t xml:space="preserve">Hemos perdido la configuración de la tabla de contenidos. Se ha detectado que, en algunas ocasiones, la tabla de contenidos no muestra lo que debe porque deja de presentar los estilos correctos. Para solucionarlo es necesario situar el ratón en la tabla de contenidos, seleccionar la opción Referencias &gt; Tabla de contenido &gt; Tabla de contenido personalizada y pulsar en el botón Opciones. Aparecerá </w:t>
      </w:r>
      <w:r w:rsidR="00A45C61">
        <w:rPr>
          <w:lang w:val="es-ES"/>
        </w:rPr>
        <w:t xml:space="preserve">un menú como el de la </w:t>
      </w:r>
      <w:r w:rsidR="00A45C61">
        <w:rPr>
          <w:lang w:val="es-ES"/>
        </w:rPr>
        <w:fldChar w:fldCharType="begin"/>
      </w:r>
      <w:r w:rsidR="00A45C61">
        <w:rPr>
          <w:lang w:val="es-ES"/>
        </w:rPr>
        <w:instrText xml:space="preserve"> REF _Ref116637266 </w:instrText>
      </w:r>
      <w:r w:rsidR="00A45C61">
        <w:rPr>
          <w:lang w:val="es-ES"/>
        </w:rPr>
        <w:fldChar w:fldCharType="separate"/>
      </w:r>
      <w:r w:rsidR="00A45C61">
        <w:t xml:space="preserve">Figura </w:t>
      </w:r>
      <w:r w:rsidR="00A45C61">
        <w:rPr>
          <w:noProof/>
        </w:rPr>
        <w:t>3</w:t>
      </w:r>
      <w:r w:rsidR="00A45C61">
        <w:noBreakHyphen/>
      </w:r>
      <w:r w:rsidR="00A45C61">
        <w:rPr>
          <w:noProof/>
        </w:rPr>
        <w:t>2</w:t>
      </w:r>
      <w:r w:rsidR="00A45C61">
        <w:rPr>
          <w:lang w:val="es-ES"/>
        </w:rPr>
        <w:fldChar w:fldCharType="end"/>
      </w:r>
      <w:r w:rsidR="00A45C61">
        <w:rPr>
          <w:lang w:val="es-ES"/>
        </w:rPr>
        <w:t>. En la lista que aparece en Estilos disponibles / Nivel de TDC hay que verificar que aparece el siguiente contenido:</w:t>
      </w:r>
    </w:p>
    <w:p w14:paraId="7AFA0D75" w14:textId="6374AEB3" w:rsidR="00A45C61" w:rsidRPr="00BD12D0" w:rsidRDefault="00A45C61" w:rsidP="00A45C61">
      <w:pPr>
        <w:pStyle w:val="Lista2"/>
        <w:rPr>
          <w:lang w:val="en-US"/>
        </w:rPr>
      </w:pPr>
      <w:r w:rsidRPr="00BD12D0">
        <w:rPr>
          <w:lang w:val="en-US"/>
        </w:rPr>
        <w:t>English section title / 1</w:t>
      </w:r>
    </w:p>
    <w:p w14:paraId="63312412" w14:textId="4217DDB0" w:rsidR="00A45C61" w:rsidRPr="00BD12D0" w:rsidRDefault="00A45C61" w:rsidP="00A45C61">
      <w:pPr>
        <w:pStyle w:val="Lista2"/>
        <w:rPr>
          <w:lang w:val="en-US"/>
        </w:rPr>
      </w:pPr>
      <w:r w:rsidRPr="00BD12D0">
        <w:rPr>
          <w:lang w:val="en-US"/>
        </w:rPr>
        <w:t xml:space="preserve">Page Heading / </w:t>
      </w:r>
      <w:proofErr w:type="spellStart"/>
      <w:r w:rsidRPr="00BD12D0">
        <w:rPr>
          <w:lang w:val="en-US"/>
        </w:rPr>
        <w:t>vacío</w:t>
      </w:r>
      <w:proofErr w:type="spellEnd"/>
    </w:p>
    <w:p w14:paraId="187E9F3D" w14:textId="48CA1285" w:rsidR="00A45C61" w:rsidRDefault="00A45C61" w:rsidP="00A45C61">
      <w:pPr>
        <w:pStyle w:val="Lista2"/>
        <w:rPr>
          <w:lang w:val="es-ES"/>
        </w:rPr>
      </w:pPr>
      <w:r>
        <w:rPr>
          <w:lang w:val="es-ES"/>
        </w:rPr>
        <w:t xml:space="preserve">Page </w:t>
      </w:r>
      <w:proofErr w:type="spellStart"/>
      <w:r>
        <w:rPr>
          <w:lang w:val="es-ES"/>
        </w:rPr>
        <w:t>Heading</w:t>
      </w:r>
      <w:proofErr w:type="spellEnd"/>
      <w:r>
        <w:rPr>
          <w:lang w:val="es-ES"/>
        </w:rPr>
        <w:t xml:space="preserve"> TOC / 1</w:t>
      </w:r>
    </w:p>
    <w:p w14:paraId="0B35602C" w14:textId="4C4A5C92" w:rsidR="00A45C61" w:rsidRDefault="00A45C61" w:rsidP="00A45C61">
      <w:pPr>
        <w:pStyle w:val="Lista2"/>
        <w:rPr>
          <w:lang w:val="es-ES"/>
        </w:rPr>
      </w:pPr>
      <w:r>
        <w:rPr>
          <w:lang w:val="es-ES"/>
        </w:rPr>
        <w:t>Subtítulo / vacío</w:t>
      </w:r>
    </w:p>
    <w:p w14:paraId="5CD11D90" w14:textId="2AC92B9A" w:rsidR="00A45C61" w:rsidRDefault="00A45C61" w:rsidP="00A45C61">
      <w:pPr>
        <w:pStyle w:val="Lista2"/>
        <w:rPr>
          <w:lang w:val="es-ES"/>
        </w:rPr>
      </w:pPr>
      <w:r>
        <w:rPr>
          <w:lang w:val="es-ES"/>
        </w:rPr>
        <w:t>Título 1 / 1</w:t>
      </w:r>
    </w:p>
    <w:p w14:paraId="029A8F30" w14:textId="02881642" w:rsidR="00A45C61" w:rsidRDefault="00A45C61" w:rsidP="00A45C61">
      <w:pPr>
        <w:pStyle w:val="Lista2"/>
        <w:rPr>
          <w:lang w:val="es-ES"/>
        </w:rPr>
      </w:pPr>
      <w:r>
        <w:rPr>
          <w:lang w:val="es-ES"/>
        </w:rPr>
        <w:t>Título 2 / 2</w:t>
      </w:r>
    </w:p>
    <w:p w14:paraId="39CA984D" w14:textId="4C643A53" w:rsidR="00A45C61" w:rsidRDefault="00A45C61" w:rsidP="00A45C61">
      <w:pPr>
        <w:pStyle w:val="Lista2"/>
        <w:rPr>
          <w:lang w:val="es-ES"/>
        </w:rPr>
      </w:pPr>
      <w:r>
        <w:rPr>
          <w:lang w:val="es-ES"/>
        </w:rPr>
        <w:t>Título 3 / 3</w:t>
      </w:r>
    </w:p>
    <w:p w14:paraId="3C1E55FF" w14:textId="41336403" w:rsidR="00A45C61" w:rsidRDefault="00A45C61" w:rsidP="00A45C61">
      <w:pPr>
        <w:pStyle w:val="Lista2"/>
        <w:rPr>
          <w:lang w:val="es-ES"/>
        </w:rPr>
      </w:pPr>
      <w:r>
        <w:rPr>
          <w:lang w:val="es-ES"/>
        </w:rPr>
        <w:t>Título 5 / 1</w:t>
      </w:r>
    </w:p>
    <w:p w14:paraId="6B909F34" w14:textId="675C24EC" w:rsidR="00A45C61" w:rsidRDefault="00A45C61" w:rsidP="00A45C61">
      <w:pPr>
        <w:pStyle w:val="Lista2"/>
        <w:rPr>
          <w:lang w:val="es-ES"/>
        </w:rPr>
      </w:pPr>
      <w:r>
        <w:rPr>
          <w:lang w:val="es-ES"/>
        </w:rPr>
        <w:t>Título 6 / 1</w:t>
      </w:r>
    </w:p>
    <w:p w14:paraId="02E8931F" w14:textId="77777777" w:rsidR="002D6C97" w:rsidRDefault="002D6C97" w:rsidP="002D6C97">
      <w:pPr>
        <w:pStyle w:val="Descripcin"/>
        <w:keepNext/>
      </w:pPr>
      <w:r w:rsidRPr="002D6C97">
        <w:rPr>
          <w:rStyle w:val="DefinicinHTML"/>
          <w:noProof/>
        </w:rPr>
        <w:drawing>
          <wp:inline distT="0" distB="0" distL="0" distR="0" wp14:anchorId="685D8217" wp14:editId="5F0FD9A2">
            <wp:extent cx="2294804" cy="1952113"/>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301161" cy="1957520"/>
                    </a:xfrm>
                    <a:prstGeom prst="rect">
                      <a:avLst/>
                    </a:prstGeom>
                  </pic:spPr>
                </pic:pic>
              </a:graphicData>
            </a:graphic>
          </wp:inline>
        </w:drawing>
      </w:r>
    </w:p>
    <w:p w14:paraId="6FB42C6D" w14:textId="6F7C61BD" w:rsidR="002D6C97" w:rsidRPr="004A30E0" w:rsidRDefault="002D6C97" w:rsidP="002D6C97">
      <w:pPr>
        <w:pStyle w:val="Descripcin"/>
        <w:rPr>
          <w:lang w:val="es-ES"/>
        </w:rPr>
      </w:pPr>
      <w:bookmarkStart w:id="33" w:name="_Ref116637266"/>
      <w:bookmarkStart w:id="34" w:name="_Toc116637588"/>
      <w:r>
        <w:t xml:space="preserve">Figura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Figura \* ARABIC \s 1 </w:instrText>
      </w:r>
      <w:r>
        <w:fldChar w:fldCharType="separate"/>
      </w:r>
      <w:r>
        <w:rPr>
          <w:noProof/>
        </w:rPr>
        <w:t>2</w:t>
      </w:r>
      <w:r>
        <w:fldChar w:fldCharType="end"/>
      </w:r>
      <w:bookmarkEnd w:id="33"/>
      <w:r>
        <w:t>. Opciones para configurar la tabla de contenidos</w:t>
      </w:r>
      <w:bookmarkEnd w:id="34"/>
    </w:p>
    <w:p w14:paraId="5FC16064" w14:textId="77777777" w:rsidR="004A30E0" w:rsidRDefault="004A30E0" w:rsidP="00030884">
      <w:pPr>
        <w:rPr>
          <w:lang w:val="es-ES"/>
        </w:rPr>
      </w:pPr>
    </w:p>
    <w:p w14:paraId="1CCDD967" w14:textId="77777777" w:rsidR="00DA19F1" w:rsidRPr="00773745" w:rsidRDefault="00DA19F1" w:rsidP="00030884">
      <w:pPr>
        <w:rPr>
          <w:lang w:val="es-ES"/>
        </w:rPr>
        <w:sectPr w:rsidR="00DA19F1" w:rsidRPr="00773745" w:rsidSect="00115EB2">
          <w:type w:val="oddPage"/>
          <w:pgSz w:w="12240" w:h="15840"/>
          <w:pgMar w:top="1440" w:right="1440" w:bottom="1440" w:left="1440" w:header="720" w:footer="720" w:gutter="0"/>
          <w:cols w:space="720"/>
          <w:docGrid w:linePitch="360"/>
        </w:sectPr>
      </w:pPr>
    </w:p>
    <w:p w14:paraId="2019F858" w14:textId="77777777" w:rsidR="00030884" w:rsidRPr="00773745" w:rsidRDefault="00030884" w:rsidP="00030884">
      <w:pPr>
        <w:pStyle w:val="Ttulo1"/>
        <w:rPr>
          <w:lang w:val="es-ES"/>
        </w:rPr>
      </w:pPr>
      <w:bookmarkStart w:id="35" w:name="_Ref11684775"/>
      <w:bookmarkStart w:id="36" w:name="_Toc116636446"/>
      <w:bookmarkStart w:id="37" w:name="_Toc116637544"/>
      <w:r w:rsidRPr="00773745">
        <w:rPr>
          <w:lang w:val="es-ES"/>
        </w:rPr>
        <w:lastRenderedPageBreak/>
        <w:t>Conclusiones y trabajo futuro</w:t>
      </w:r>
      <w:bookmarkEnd w:id="35"/>
      <w:bookmarkEnd w:id="36"/>
      <w:bookmarkEnd w:id="37"/>
    </w:p>
    <w:p w14:paraId="1F591D17" w14:textId="77777777" w:rsidR="00030884" w:rsidRDefault="006D54E2" w:rsidP="00030884">
      <w:pPr>
        <w:rPr>
          <w:lang w:val="es-ES"/>
        </w:rPr>
      </w:pPr>
      <w:r>
        <w:rPr>
          <w:lang w:val="es-ES"/>
        </w:rPr>
        <w:t>Conclusiones del trabajo y líneas de trabajo futuro.</w:t>
      </w:r>
    </w:p>
    <w:p w14:paraId="38BDBC05" w14:textId="1252143F" w:rsidR="006D54E2" w:rsidRPr="00773745" w:rsidRDefault="006D54E2" w:rsidP="00030884">
      <w:pPr>
        <w:rPr>
          <w:lang w:val="es-ES"/>
        </w:rPr>
      </w:pPr>
      <w:r w:rsidRPr="006D54E2">
        <w:rPr>
          <w:lang w:val="es-ES"/>
        </w:rPr>
        <w:t xml:space="preserve">Antes de la entrega de actas de cada convocatoria, en el plazo que se indica en el calendario de los trabajos de fin de </w:t>
      </w:r>
      <w:r w:rsidR="00DC2FC6">
        <w:rPr>
          <w:lang w:val="es-ES"/>
        </w:rPr>
        <w:t>grado</w:t>
      </w:r>
      <w:r w:rsidRPr="006D54E2">
        <w:rPr>
          <w:lang w:val="es-ES"/>
        </w:rPr>
        <w:t xml:space="preserve">, el estudiante entregará en el Campus Virtual la versión final de la memoria en PDF. </w:t>
      </w:r>
    </w:p>
    <w:p w14:paraId="61E2DC4A" w14:textId="77777777" w:rsidR="00AA1A72" w:rsidRPr="00773745" w:rsidRDefault="00AA1A72" w:rsidP="00030884">
      <w:pPr>
        <w:rPr>
          <w:lang w:val="es-ES"/>
        </w:rPr>
      </w:pPr>
    </w:p>
    <w:p w14:paraId="5729DFDE" w14:textId="77777777" w:rsidR="00030884" w:rsidRPr="006E3808" w:rsidRDefault="00030884" w:rsidP="00030884">
      <w:pPr>
        <w:rPr>
          <w:lang w:val="es-ES"/>
        </w:rPr>
        <w:sectPr w:rsidR="00030884" w:rsidRPr="006E3808" w:rsidSect="00115EB2">
          <w:type w:val="oddPage"/>
          <w:pgSz w:w="12240" w:h="15840"/>
          <w:pgMar w:top="1440" w:right="1440" w:bottom="1440" w:left="1440" w:header="720" w:footer="720" w:gutter="0"/>
          <w:cols w:space="720"/>
          <w:docGrid w:linePitch="360"/>
        </w:sectPr>
      </w:pPr>
    </w:p>
    <w:p w14:paraId="7C7E3172" w14:textId="77777777" w:rsidR="00030884" w:rsidRPr="006D54E2" w:rsidRDefault="00030884" w:rsidP="001A37F2">
      <w:pPr>
        <w:pStyle w:val="EnglishSectionTitle"/>
      </w:pPr>
      <w:bookmarkStart w:id="38" w:name="_Toc116636447"/>
      <w:bookmarkStart w:id="39" w:name="_Toc116637545"/>
      <w:r w:rsidRPr="006D54E2">
        <w:lastRenderedPageBreak/>
        <w:t>Introduction</w:t>
      </w:r>
      <w:bookmarkEnd w:id="38"/>
      <w:bookmarkEnd w:id="39"/>
    </w:p>
    <w:p w14:paraId="103BCE8A" w14:textId="61F774EF" w:rsidR="00030884" w:rsidRDefault="006D54E2" w:rsidP="00030884">
      <w:pPr>
        <w:rPr>
          <w:lang w:val="en-US"/>
        </w:rPr>
      </w:pPr>
      <w:r>
        <w:rPr>
          <w:lang w:val="en-US"/>
        </w:rPr>
        <w:t>“</w:t>
      </w:r>
      <w:proofErr w:type="spellStart"/>
      <w:r>
        <w:rPr>
          <w:lang w:val="en-US"/>
        </w:rPr>
        <w:fldChar w:fldCharType="begin"/>
      </w:r>
      <w:r>
        <w:rPr>
          <w:lang w:val="en-US"/>
        </w:rPr>
        <w:instrText xml:space="preserve"> REF _Ref11684759 \h </w:instrText>
      </w:r>
      <w:r>
        <w:rPr>
          <w:lang w:val="en-US"/>
        </w:rPr>
      </w:r>
      <w:r>
        <w:rPr>
          <w:lang w:val="en-US"/>
        </w:rPr>
        <w:fldChar w:fldCharType="separate"/>
      </w:r>
      <w:r w:rsidRPr="006E3808">
        <w:rPr>
          <w:lang w:val="en-US"/>
        </w:rPr>
        <w:t>Introducción</w:t>
      </w:r>
      <w:proofErr w:type="spellEnd"/>
      <w:r>
        <w:rPr>
          <w:lang w:val="en-US"/>
        </w:rPr>
        <w:fldChar w:fldCharType="end"/>
      </w:r>
      <w:r>
        <w:rPr>
          <w:lang w:val="en-US"/>
        </w:rPr>
        <w:t>” Section must be translated to English if th</w:t>
      </w:r>
      <w:r w:rsidR="00384231">
        <w:rPr>
          <w:lang w:val="en-US"/>
        </w:rPr>
        <w:t>is</w:t>
      </w:r>
      <w:r>
        <w:rPr>
          <w:lang w:val="en-US"/>
        </w:rPr>
        <w:t xml:space="preserve"> </w:t>
      </w:r>
      <w:r w:rsidR="00384231">
        <w:rPr>
          <w:lang w:val="en-US"/>
        </w:rPr>
        <w:t>Bachelor</w:t>
      </w:r>
      <w:r>
        <w:rPr>
          <w:lang w:val="en-US"/>
        </w:rPr>
        <w:t xml:space="preserve"> Thesis is written in Spanish.</w:t>
      </w:r>
    </w:p>
    <w:p w14:paraId="6D4DDB8C" w14:textId="522E556B" w:rsidR="001A37F2" w:rsidRPr="00BD12D0" w:rsidRDefault="001A37F2" w:rsidP="004B3330">
      <w:pPr>
        <w:pStyle w:val="Ttulo7"/>
        <w:rPr>
          <w:lang w:val="es-ES"/>
        </w:rPr>
      </w:pPr>
      <w:proofErr w:type="spellStart"/>
      <w:r w:rsidRPr="00BD12D0">
        <w:rPr>
          <w:lang w:val="es-ES"/>
        </w:rPr>
        <w:t>Motivation</w:t>
      </w:r>
      <w:proofErr w:type="spellEnd"/>
    </w:p>
    <w:p w14:paraId="4CC3D715" w14:textId="5BCB6241" w:rsidR="001A37F2" w:rsidRPr="00C50BC8" w:rsidRDefault="00A52BF9" w:rsidP="00A52BF9">
      <w:r>
        <w:t>Los títulos de las subsecciones de esta sección (</w:t>
      </w:r>
      <w:proofErr w:type="spellStart"/>
      <w:r>
        <w:t>Introduction</w:t>
      </w:r>
      <w:proofErr w:type="spellEnd"/>
      <w:r>
        <w:t xml:space="preserve">) usan el estilo </w:t>
      </w:r>
      <w:r w:rsidR="004B3330">
        <w:t>Título 7</w:t>
      </w:r>
      <w:r>
        <w:t>, a diferencia de las secciones normales.</w:t>
      </w:r>
    </w:p>
    <w:p w14:paraId="101F0F15" w14:textId="574D8C7A" w:rsidR="001A37F2" w:rsidRDefault="00A52BF9" w:rsidP="004B3330">
      <w:pPr>
        <w:pStyle w:val="Ttulo7"/>
      </w:pPr>
      <w:proofErr w:type="spellStart"/>
      <w:r w:rsidRPr="004B3330">
        <w:t>Goals</w:t>
      </w:r>
      <w:proofErr w:type="spellEnd"/>
    </w:p>
    <w:p w14:paraId="129252ED" w14:textId="77777777" w:rsidR="001A37F2" w:rsidRPr="00C50BC8" w:rsidRDefault="001A37F2" w:rsidP="00A52BF9">
      <w:r>
        <w:t>Descripción de los objetivos del trabajo</w:t>
      </w:r>
    </w:p>
    <w:p w14:paraId="12840DB7" w14:textId="68C04E23" w:rsidR="001A37F2" w:rsidRDefault="00A52BF9" w:rsidP="004B3330">
      <w:pPr>
        <w:pStyle w:val="Ttulo7"/>
      </w:pPr>
      <w:proofErr w:type="spellStart"/>
      <w:r>
        <w:t>Work</w:t>
      </w:r>
      <w:proofErr w:type="spellEnd"/>
      <w:r>
        <w:t xml:space="preserve"> plan</w:t>
      </w:r>
    </w:p>
    <w:p w14:paraId="6F0EE11F" w14:textId="77777777" w:rsidR="001A37F2" w:rsidRPr="00C50BC8" w:rsidRDefault="001A37F2" w:rsidP="00A52BF9">
      <w:r>
        <w:t>Aquí se describe el plan de trabajo a seguir para la consecución de los objetivos descritos en el apartado anterior.</w:t>
      </w:r>
    </w:p>
    <w:p w14:paraId="550F976F" w14:textId="77777777" w:rsidR="001A37F2" w:rsidRPr="00BD12D0" w:rsidRDefault="001A37F2" w:rsidP="00030884">
      <w:pPr>
        <w:rPr>
          <w:lang w:val="es-ES"/>
        </w:rPr>
      </w:pPr>
    </w:p>
    <w:p w14:paraId="616F3BCE" w14:textId="77777777" w:rsidR="00030884" w:rsidRPr="00BD12D0" w:rsidRDefault="00030884" w:rsidP="00030884">
      <w:pPr>
        <w:rPr>
          <w:lang w:val="es-ES"/>
        </w:rPr>
        <w:sectPr w:rsidR="00030884" w:rsidRPr="00BD12D0" w:rsidSect="00115EB2">
          <w:type w:val="oddPage"/>
          <w:pgSz w:w="12240" w:h="15840"/>
          <w:pgMar w:top="1440" w:right="1440" w:bottom="1440" w:left="1440" w:header="720" w:footer="720" w:gutter="0"/>
          <w:cols w:space="720"/>
          <w:docGrid w:linePitch="360"/>
        </w:sectPr>
      </w:pPr>
    </w:p>
    <w:p w14:paraId="0356261B" w14:textId="77777777" w:rsidR="00030884" w:rsidRPr="006D54E2" w:rsidRDefault="00030884" w:rsidP="001A37F2">
      <w:pPr>
        <w:pStyle w:val="EnglishSectionTitle"/>
      </w:pPr>
      <w:bookmarkStart w:id="40" w:name="_Toc116636448"/>
      <w:bookmarkStart w:id="41" w:name="_Toc116637546"/>
      <w:r w:rsidRPr="006D54E2">
        <w:lastRenderedPageBreak/>
        <w:t>Conclusions and future work</w:t>
      </w:r>
      <w:bookmarkEnd w:id="40"/>
      <w:bookmarkEnd w:id="41"/>
    </w:p>
    <w:p w14:paraId="1B008C3D" w14:textId="27BAC59F" w:rsidR="006D54E2" w:rsidRDefault="006D54E2" w:rsidP="006D54E2">
      <w:pPr>
        <w:rPr>
          <w:lang w:val="en-US"/>
        </w:rPr>
      </w:pPr>
      <w:r>
        <w:rPr>
          <w:lang w:val="en-US"/>
        </w:rPr>
        <w:t>“</w:t>
      </w:r>
      <w:proofErr w:type="spellStart"/>
      <w:r>
        <w:rPr>
          <w:lang w:val="en-US"/>
        </w:rPr>
        <w:fldChar w:fldCharType="begin"/>
      </w:r>
      <w:r>
        <w:rPr>
          <w:lang w:val="en-US"/>
        </w:rPr>
        <w:instrText xml:space="preserve"> REF _Ref11684775 \h </w:instrText>
      </w:r>
      <w:r>
        <w:rPr>
          <w:lang w:val="en-US"/>
        </w:rPr>
      </w:r>
      <w:r>
        <w:rPr>
          <w:lang w:val="en-US"/>
        </w:rPr>
        <w:fldChar w:fldCharType="separate"/>
      </w:r>
      <w:r w:rsidR="00A7374A" w:rsidRPr="006E3808">
        <w:rPr>
          <w:lang w:val="en-US"/>
        </w:rPr>
        <w:t>Conclusiones</w:t>
      </w:r>
      <w:proofErr w:type="spellEnd"/>
      <w:r w:rsidR="00A7374A" w:rsidRPr="006E3808">
        <w:rPr>
          <w:lang w:val="en-US"/>
        </w:rPr>
        <w:t xml:space="preserve"> y </w:t>
      </w:r>
      <w:proofErr w:type="spellStart"/>
      <w:r w:rsidR="00A7374A" w:rsidRPr="006E3808">
        <w:rPr>
          <w:lang w:val="en-US"/>
        </w:rPr>
        <w:t>trabajo</w:t>
      </w:r>
      <w:proofErr w:type="spellEnd"/>
      <w:r w:rsidR="00A7374A" w:rsidRPr="006E3808">
        <w:rPr>
          <w:lang w:val="en-US"/>
        </w:rPr>
        <w:t xml:space="preserve"> </w:t>
      </w:r>
      <w:proofErr w:type="spellStart"/>
      <w:r w:rsidR="00A7374A" w:rsidRPr="006E3808">
        <w:rPr>
          <w:lang w:val="en-US"/>
        </w:rPr>
        <w:t>futuro</w:t>
      </w:r>
      <w:proofErr w:type="spellEnd"/>
      <w:r>
        <w:rPr>
          <w:lang w:val="en-US"/>
        </w:rPr>
        <w:fldChar w:fldCharType="end"/>
      </w:r>
      <w:r>
        <w:rPr>
          <w:lang w:val="en-US"/>
        </w:rPr>
        <w:t>” section must be translated to English if th</w:t>
      </w:r>
      <w:r w:rsidR="00384231">
        <w:rPr>
          <w:lang w:val="en-US"/>
        </w:rPr>
        <w:t>is</w:t>
      </w:r>
      <w:r>
        <w:rPr>
          <w:lang w:val="en-US"/>
        </w:rPr>
        <w:t xml:space="preserve"> </w:t>
      </w:r>
      <w:r w:rsidR="00384231">
        <w:rPr>
          <w:lang w:val="en-US"/>
        </w:rPr>
        <w:t>Bachelor</w:t>
      </w:r>
      <w:r>
        <w:rPr>
          <w:lang w:val="en-US"/>
        </w:rPr>
        <w:t xml:space="preserve"> Thesis is written in Spanish.</w:t>
      </w:r>
    </w:p>
    <w:p w14:paraId="433C39A8" w14:textId="0FC33624" w:rsidR="00A52BF9" w:rsidRPr="00BD12D0" w:rsidRDefault="00A52BF9" w:rsidP="004B3330">
      <w:pPr>
        <w:pStyle w:val="Ttulo7"/>
        <w:rPr>
          <w:lang w:val="es-ES"/>
        </w:rPr>
      </w:pPr>
      <w:r w:rsidRPr="00BD12D0">
        <w:rPr>
          <w:lang w:val="es-ES"/>
        </w:rPr>
        <w:t xml:space="preserve">Future </w:t>
      </w:r>
      <w:proofErr w:type="spellStart"/>
      <w:r w:rsidRPr="00BD12D0">
        <w:rPr>
          <w:lang w:val="es-ES"/>
        </w:rPr>
        <w:t>Work</w:t>
      </w:r>
      <w:proofErr w:type="spellEnd"/>
    </w:p>
    <w:p w14:paraId="4F00CF6E" w14:textId="6B185EAD" w:rsidR="00A52BF9" w:rsidRPr="00BD12D0" w:rsidRDefault="00A52BF9" w:rsidP="006D54E2">
      <w:pPr>
        <w:rPr>
          <w:lang w:val="es-ES"/>
        </w:rPr>
      </w:pPr>
      <w:r>
        <w:t>Los títulos de las subsecciones de esta sección (</w:t>
      </w:r>
      <w:proofErr w:type="spellStart"/>
      <w:r w:rsidRPr="006D54E2">
        <w:t>Conclusions</w:t>
      </w:r>
      <w:proofErr w:type="spellEnd"/>
      <w:r w:rsidRPr="006D54E2">
        <w:t xml:space="preserve"> and future </w:t>
      </w:r>
      <w:proofErr w:type="spellStart"/>
      <w:r w:rsidRPr="006D54E2">
        <w:t>work</w:t>
      </w:r>
      <w:proofErr w:type="spellEnd"/>
      <w:r>
        <w:t xml:space="preserve">) usan el estilo </w:t>
      </w:r>
      <w:r w:rsidR="004B3330">
        <w:t>Título 7</w:t>
      </w:r>
      <w:r>
        <w:t>, a diferencia de las secciones normales. Es posible que la numeración siga la de la sección anterior. Si esto ocurre, pulsar con el botón derecho del ratón sobre el título de esta subsección y seleccionar “Reiniciar numeración”.</w:t>
      </w:r>
    </w:p>
    <w:p w14:paraId="7F10BD00" w14:textId="77777777" w:rsidR="00030884" w:rsidRPr="00BD12D0" w:rsidRDefault="00030884" w:rsidP="00030884">
      <w:pPr>
        <w:rPr>
          <w:lang w:val="es-ES"/>
        </w:rPr>
      </w:pPr>
    </w:p>
    <w:p w14:paraId="77703FE4" w14:textId="77777777" w:rsidR="006B6B38" w:rsidRPr="00BD12D0" w:rsidRDefault="006B6B38" w:rsidP="006B6B38">
      <w:pPr>
        <w:rPr>
          <w:lang w:val="es-ES"/>
        </w:rPr>
        <w:sectPr w:rsidR="006B6B38" w:rsidRPr="00BD12D0" w:rsidSect="00115EB2">
          <w:type w:val="oddPage"/>
          <w:pgSz w:w="12240" w:h="15840"/>
          <w:pgMar w:top="1440" w:right="1440" w:bottom="1440" w:left="1440" w:header="720" w:footer="720" w:gutter="0"/>
          <w:cols w:space="720"/>
          <w:docGrid w:linePitch="360"/>
        </w:sectPr>
      </w:pPr>
      <w:bookmarkStart w:id="42" w:name="Bibliografía"/>
      <w:bookmarkStart w:id="43" w:name="Apendices"/>
    </w:p>
    <w:p w14:paraId="5B7ADCA4" w14:textId="77777777" w:rsidR="006B6B38" w:rsidRPr="00BD12D0" w:rsidRDefault="006B6B38" w:rsidP="0036460A">
      <w:pPr>
        <w:pStyle w:val="PageHeadingTOC"/>
        <w:rPr>
          <w:lang w:val="es-ES"/>
        </w:rPr>
      </w:pPr>
      <w:bookmarkStart w:id="44" w:name="_Toc116636449"/>
      <w:bookmarkStart w:id="45" w:name="_Toc116637547"/>
      <w:r w:rsidRPr="00BD12D0">
        <w:rPr>
          <w:lang w:val="es-ES"/>
        </w:rPr>
        <w:lastRenderedPageBreak/>
        <w:t>Contribuciones Personales</w:t>
      </w:r>
      <w:bookmarkEnd w:id="44"/>
      <w:bookmarkEnd w:id="45"/>
    </w:p>
    <w:p w14:paraId="254C9263" w14:textId="2CAC713C" w:rsidR="00CA31BA" w:rsidRDefault="00CA31BA" w:rsidP="00CA31BA">
      <w:pPr>
        <w:pStyle w:val="Textoindependiente"/>
        <w:rPr>
          <w:lang w:val="es-ES"/>
        </w:rPr>
      </w:pPr>
      <w:r w:rsidRPr="00CA31BA">
        <w:rPr>
          <w:lang w:val="es-ES"/>
        </w:rPr>
        <w:t>En caso de trabajos no unipersonales, cada participante indicará en la memoria su</w:t>
      </w:r>
      <w:r w:rsidRPr="002E132C">
        <w:rPr>
          <w:lang w:val="es-ES"/>
        </w:rPr>
        <w:t xml:space="preserve"> </w:t>
      </w:r>
      <w:r w:rsidRPr="00CA31BA">
        <w:rPr>
          <w:lang w:val="es-ES"/>
        </w:rPr>
        <w:t>contribución al proyecto con una extensión de al menos dos páginas por cada uno de</w:t>
      </w:r>
      <w:r w:rsidRPr="002E132C">
        <w:rPr>
          <w:lang w:val="es-ES"/>
        </w:rPr>
        <w:t xml:space="preserve"> </w:t>
      </w:r>
      <w:r w:rsidRPr="00CA31BA">
        <w:rPr>
          <w:lang w:val="es-ES"/>
        </w:rPr>
        <w:t>los participantes.</w:t>
      </w:r>
    </w:p>
    <w:p w14:paraId="6E80C683" w14:textId="3F64B4F8" w:rsidR="002442E3" w:rsidRPr="002442E3" w:rsidRDefault="002442E3" w:rsidP="00CA31BA">
      <w:pPr>
        <w:pStyle w:val="Textoindependiente"/>
        <w:rPr>
          <w:b/>
          <w:bCs/>
          <w:lang w:val="es-ES"/>
        </w:rPr>
      </w:pPr>
      <w:r w:rsidRPr="002442E3">
        <w:rPr>
          <w:b/>
          <w:bCs/>
          <w:lang w:val="es-ES"/>
        </w:rPr>
        <w:t>En caso de trabajo unipersonal, elimina esta página.</w:t>
      </w:r>
    </w:p>
    <w:p w14:paraId="3116D76F" w14:textId="2AB30ACC" w:rsidR="006B6B38" w:rsidRPr="002E132C" w:rsidRDefault="00CA31BA" w:rsidP="00CA31BA">
      <w:pPr>
        <w:pStyle w:val="Ttulo7"/>
        <w:rPr>
          <w:lang w:val="es-ES"/>
        </w:rPr>
      </w:pPr>
      <w:r w:rsidRPr="002E132C">
        <w:rPr>
          <w:lang w:val="es-ES"/>
        </w:rPr>
        <w:t>Estudiante 1</w:t>
      </w:r>
      <w:r w:rsidR="00464F66">
        <w:rPr>
          <w:lang w:val="es-ES"/>
        </w:rPr>
        <w:t xml:space="preserve"> </w:t>
      </w:r>
      <w:r w:rsidR="00464F66">
        <w:t>(Título 7)</w:t>
      </w:r>
    </w:p>
    <w:p w14:paraId="3C4830B0" w14:textId="46B4CCA2" w:rsidR="00CA31BA" w:rsidRPr="002E132C" w:rsidRDefault="00CA31BA" w:rsidP="00CA31BA">
      <w:pPr>
        <w:pStyle w:val="Textoindependiente"/>
        <w:rPr>
          <w:lang w:val="es-ES"/>
        </w:rPr>
      </w:pPr>
      <w:r w:rsidRPr="002E132C">
        <w:rPr>
          <w:lang w:val="es-ES"/>
        </w:rPr>
        <w:t>Al menos dos páginas con las contribuciones del estudiante 1.</w:t>
      </w:r>
    </w:p>
    <w:p w14:paraId="290FC0B1" w14:textId="16A2D6E4" w:rsidR="00CA31BA" w:rsidRPr="002E132C" w:rsidRDefault="00CA31BA" w:rsidP="00CA31BA">
      <w:pPr>
        <w:pStyle w:val="Ttulo7"/>
        <w:rPr>
          <w:lang w:val="es-ES"/>
        </w:rPr>
      </w:pPr>
      <w:r w:rsidRPr="002E132C">
        <w:rPr>
          <w:lang w:val="es-ES"/>
        </w:rPr>
        <w:t>Estudiante 2</w:t>
      </w:r>
      <w:r w:rsidR="00464F66">
        <w:rPr>
          <w:lang w:val="es-ES"/>
        </w:rPr>
        <w:t xml:space="preserve"> </w:t>
      </w:r>
      <w:r w:rsidR="00464F66">
        <w:t>(Título 7)</w:t>
      </w:r>
    </w:p>
    <w:p w14:paraId="132DD855" w14:textId="441D97C0" w:rsidR="00CA31BA" w:rsidRPr="002E132C" w:rsidRDefault="00CA31BA" w:rsidP="00CA31BA">
      <w:pPr>
        <w:pStyle w:val="Textoindependiente"/>
        <w:rPr>
          <w:lang w:val="es-ES"/>
        </w:rPr>
      </w:pPr>
      <w:r w:rsidRPr="002E132C">
        <w:rPr>
          <w:lang w:val="es-ES"/>
        </w:rPr>
        <w:t>Al menos dos páginas con las contribuciones del estudiante 2. En caso de que haya más estudiantes, copia y pega una de estas secciones.</w:t>
      </w:r>
    </w:p>
    <w:p w14:paraId="3157DFB4" w14:textId="77777777" w:rsidR="00CA31BA" w:rsidRPr="00CA31BA" w:rsidRDefault="00CA31BA" w:rsidP="00CA31BA">
      <w:pPr>
        <w:pStyle w:val="Textoindependiente"/>
        <w:rPr>
          <w:lang w:val="es-ES"/>
        </w:rPr>
      </w:pPr>
    </w:p>
    <w:p w14:paraId="284FF4C8" w14:textId="136F54D9" w:rsidR="006B6B38" w:rsidRPr="00CA31BA" w:rsidRDefault="006B6B38" w:rsidP="006B6B38">
      <w:pPr>
        <w:pStyle w:val="Textoindependiente"/>
        <w:rPr>
          <w:lang w:val="es-ES"/>
        </w:rPr>
        <w:sectPr w:rsidR="006B6B38" w:rsidRPr="00CA31BA" w:rsidSect="00115EB2">
          <w:type w:val="oddPage"/>
          <w:pgSz w:w="12240" w:h="15840"/>
          <w:pgMar w:top="1440" w:right="1440" w:bottom="1440" w:left="1440" w:header="720" w:footer="720" w:gutter="0"/>
          <w:cols w:space="720"/>
          <w:docGrid w:linePitch="360"/>
        </w:sectPr>
      </w:pPr>
    </w:p>
    <w:p w14:paraId="511062A4" w14:textId="3165B849" w:rsidR="00913EDA" w:rsidRPr="006B6B38" w:rsidRDefault="00913EDA" w:rsidP="0036460A">
      <w:pPr>
        <w:pStyle w:val="PageHeadingTOC"/>
        <w:rPr>
          <w:lang w:val="es-ES_tradnl"/>
        </w:rPr>
      </w:pPr>
      <w:bookmarkStart w:id="46" w:name="_Toc116636450"/>
      <w:bookmarkStart w:id="47" w:name="_Toc116637548"/>
      <w:proofErr w:type="spellStart"/>
      <w:r w:rsidRPr="0036460A">
        <w:lastRenderedPageBreak/>
        <w:t>Bibliografía</w:t>
      </w:r>
      <w:bookmarkEnd w:id="42"/>
      <w:bookmarkEnd w:id="46"/>
      <w:bookmarkEnd w:id="47"/>
      <w:proofErr w:type="spellEnd"/>
      <w:r>
        <w:rPr>
          <w:sz w:val="22"/>
          <w:szCs w:val="24"/>
          <w:lang w:val="es-ES_tradnl"/>
        </w:rPr>
        <w:fldChar w:fldCharType="begin"/>
      </w:r>
      <w:r>
        <w:instrText xml:space="preserve"> BIBLIOGRAPHY  \l 3082 </w:instrText>
      </w:r>
      <w:r>
        <w:rPr>
          <w:sz w:val="22"/>
          <w:szCs w:val="24"/>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9008"/>
      </w:tblGrid>
      <w:tr w:rsidR="00913EDA" w:rsidRPr="001A557D" w14:paraId="458DFAD9" w14:textId="77777777" w:rsidTr="00EF00DA">
        <w:trPr>
          <w:tblCellSpacing w:w="15" w:type="dxa"/>
        </w:trPr>
        <w:tc>
          <w:tcPr>
            <w:tcW w:w="50" w:type="pct"/>
            <w:hideMark/>
          </w:tcPr>
          <w:p w14:paraId="7CA4FC79" w14:textId="77777777" w:rsidR="00913EDA" w:rsidRDefault="00913EDA" w:rsidP="00EF00DA">
            <w:pPr>
              <w:pStyle w:val="Bibliografa"/>
              <w:rPr>
                <w:noProof/>
                <w:sz w:val="24"/>
                <w:lang w:val="es-ES"/>
              </w:rPr>
            </w:pPr>
            <w:r>
              <w:rPr>
                <w:noProof/>
                <w:lang w:val="es-ES"/>
              </w:rPr>
              <w:t xml:space="preserve">[1] </w:t>
            </w:r>
          </w:p>
        </w:tc>
        <w:tc>
          <w:tcPr>
            <w:tcW w:w="0" w:type="auto"/>
            <w:hideMark/>
          </w:tcPr>
          <w:p w14:paraId="6076B86C" w14:textId="77777777" w:rsidR="00913EDA" w:rsidRPr="006E3808" w:rsidRDefault="00913EDA" w:rsidP="00EF00DA">
            <w:pPr>
              <w:pStyle w:val="Bibliografa"/>
              <w:rPr>
                <w:noProof/>
                <w:lang w:val="en-US"/>
              </w:rPr>
            </w:pPr>
            <w:r w:rsidRPr="006E3808">
              <w:rPr>
                <w:noProof/>
                <w:lang w:val="en-US"/>
              </w:rPr>
              <w:t xml:space="preserve">L. A. Bucki, Word 2013 Bible, John Wiley &amp; Sons, 2013. </w:t>
            </w:r>
          </w:p>
        </w:tc>
      </w:tr>
      <w:tr w:rsidR="00913EDA" w14:paraId="5EFE3ECC" w14:textId="77777777" w:rsidTr="00EF00DA">
        <w:trPr>
          <w:tblCellSpacing w:w="15" w:type="dxa"/>
        </w:trPr>
        <w:tc>
          <w:tcPr>
            <w:tcW w:w="50" w:type="pct"/>
            <w:hideMark/>
          </w:tcPr>
          <w:p w14:paraId="72DD3B15" w14:textId="77777777" w:rsidR="00913EDA" w:rsidRDefault="00913EDA" w:rsidP="00EF00DA">
            <w:pPr>
              <w:pStyle w:val="Bibliografa"/>
              <w:rPr>
                <w:noProof/>
                <w:lang w:val="es-ES"/>
              </w:rPr>
            </w:pPr>
            <w:r>
              <w:rPr>
                <w:noProof/>
                <w:lang w:val="es-ES"/>
              </w:rPr>
              <w:t xml:space="preserve">[2] </w:t>
            </w:r>
          </w:p>
        </w:tc>
        <w:tc>
          <w:tcPr>
            <w:tcW w:w="0" w:type="auto"/>
            <w:hideMark/>
          </w:tcPr>
          <w:p w14:paraId="2C30962E" w14:textId="77777777" w:rsidR="00913EDA" w:rsidRDefault="00913EDA" w:rsidP="00EF00DA">
            <w:pPr>
              <w:pStyle w:val="Bibliografa"/>
              <w:rPr>
                <w:noProof/>
                <w:lang w:val="es-ES"/>
              </w:rPr>
            </w:pPr>
            <w:r>
              <w:rPr>
                <w:noProof/>
                <w:lang w:val="es-ES"/>
              </w:rPr>
              <w:t>CFI, «Cursos de Formación en Informática,» [En línea]. Available: http://cursosinformatica.ucm.es. [Último acceso: 01 06 2019].</w:t>
            </w:r>
          </w:p>
        </w:tc>
      </w:tr>
    </w:tbl>
    <w:p w14:paraId="5ABBFB03" w14:textId="77777777" w:rsidR="00913EDA" w:rsidRDefault="00913EDA" w:rsidP="00913EDA">
      <w:pPr>
        <w:rPr>
          <w:noProof/>
        </w:rPr>
      </w:pPr>
    </w:p>
    <w:p w14:paraId="2CD8C5A9" w14:textId="77777777" w:rsidR="00913EDA" w:rsidRPr="00144805" w:rsidRDefault="00913EDA" w:rsidP="00913EDA">
      <w:pPr>
        <w:pStyle w:val="PageHeading"/>
        <w:rPr>
          <w:lang w:val="es-ES"/>
        </w:rPr>
        <w:sectPr w:rsidR="00913EDA" w:rsidRPr="00144805" w:rsidSect="00115EB2">
          <w:type w:val="oddPage"/>
          <w:pgSz w:w="12240" w:h="15840"/>
          <w:pgMar w:top="1440" w:right="1440" w:bottom="1440" w:left="1440" w:header="720" w:footer="720" w:gutter="0"/>
          <w:cols w:space="720"/>
          <w:docGrid w:linePitch="360"/>
        </w:sectPr>
      </w:pPr>
      <w:r>
        <w:fldChar w:fldCharType="end"/>
      </w:r>
    </w:p>
    <w:p w14:paraId="7C8FA342" w14:textId="652A8FBA" w:rsidR="00E66475" w:rsidRDefault="00BC2EE4" w:rsidP="00913EDA">
      <w:pPr>
        <w:pStyle w:val="PageHeading"/>
      </w:pPr>
      <w:r w:rsidRPr="00263DC7">
        <w:rPr>
          <w:lang w:val="es-ES_tradnl"/>
        </w:rPr>
        <w:lastRenderedPageBreak/>
        <w:t>Apéndices</w:t>
      </w:r>
      <w:bookmarkStart w:id="48" w:name="_Toc267562109"/>
      <w:bookmarkEnd w:id="43"/>
    </w:p>
    <w:p w14:paraId="2D771F00" w14:textId="77777777" w:rsidR="008E36E4" w:rsidRPr="00263DC7" w:rsidRDefault="00CB3355" w:rsidP="008E5C64">
      <w:pPr>
        <w:pStyle w:val="Ttulo6"/>
      </w:pPr>
      <w:bookmarkStart w:id="49" w:name="_Toc116637549"/>
      <w:bookmarkEnd w:id="48"/>
      <w:r>
        <w:t>Título del</w:t>
      </w:r>
      <w:r w:rsidR="00414E05">
        <w:t xml:space="preserve"> primer</w:t>
      </w:r>
      <w:r>
        <w:t xml:space="preserve"> apéndice</w:t>
      </w:r>
      <w:bookmarkEnd w:id="49"/>
    </w:p>
    <w:p w14:paraId="4DED1EF0" w14:textId="796AE53B" w:rsidR="00CB3355" w:rsidRDefault="00CB3355" w:rsidP="00E66475">
      <w:r>
        <w:t>Los apéndices son secciones al final del documento en l</w:t>
      </w:r>
      <w:ins w:id="50" w:author="ADRIAN RIESCO RODRIGUEZ" w:date="2022-10-14T15:47:00Z">
        <w:r w:rsidR="00BD12D0">
          <w:t>a</w:t>
        </w:r>
      </w:ins>
      <w:r>
        <w:t>s que se agrega texto con el objetivo de ampliar los contenidos del documento principal.</w:t>
      </w:r>
    </w:p>
    <w:p w14:paraId="1CC8B229" w14:textId="6563470E" w:rsidR="00CB3355" w:rsidRDefault="00CB3355" w:rsidP="00E66475">
      <w:r>
        <w:t>Para el título del apéndice se utiliza el estilo Título 6</w:t>
      </w:r>
      <w:r w:rsidR="001D463B">
        <w:t>.</w:t>
      </w:r>
      <w:del w:id="51" w:author="GUILLERMO JIMENEZ DIAZ" w:date="2022-11-14T12:52:00Z">
        <w:r w:rsidR="001D463B" w:rsidDel="001A557D">
          <w:delText xml:space="preserve"> </w:delText>
        </w:r>
        <w:commentRangeStart w:id="52"/>
        <w:r w:rsidR="001D463B" w:rsidDel="001A557D">
          <w:delText xml:space="preserve">Los títulos de los apéndices no aparecen en el </w:delText>
        </w:r>
        <w:r w:rsidR="001D463B" w:rsidDel="001A557D">
          <w:fldChar w:fldCharType="begin"/>
        </w:r>
        <w:r w:rsidR="001D463B" w:rsidDel="001A557D">
          <w:delInstrText xml:space="preserve"> REF Indice \h </w:delInstrText>
        </w:r>
        <w:r w:rsidR="001D463B" w:rsidDel="001A557D">
          <w:fldChar w:fldCharType="separate"/>
        </w:r>
        <w:r w:rsidR="001D463B" w:rsidRPr="00263DC7" w:rsidDel="001A557D">
          <w:delText>Índice de contenidos</w:delText>
        </w:r>
        <w:r w:rsidR="001D463B" w:rsidDel="001A557D">
          <w:fldChar w:fldCharType="end"/>
        </w:r>
        <w:commentRangeEnd w:id="52"/>
        <w:r w:rsidR="0077012F" w:rsidDel="001A557D">
          <w:rPr>
            <w:rStyle w:val="Refdecomentario"/>
          </w:rPr>
          <w:commentReference w:id="52"/>
        </w:r>
        <w:r w:rsidR="001D463B" w:rsidDel="001A557D">
          <w:delText>.</w:delText>
        </w:r>
      </w:del>
      <w:r w:rsidR="001D463B">
        <w:t xml:space="preserve"> L</w:t>
      </w:r>
      <w:r>
        <w:t>as secciones de los apéndices usan el estilo Título 7, como se ve a continuación.</w:t>
      </w:r>
    </w:p>
    <w:p w14:paraId="5A67819F" w14:textId="77777777" w:rsidR="00E66475" w:rsidRPr="00263DC7" w:rsidRDefault="00CB3355" w:rsidP="00E66475">
      <w:pPr>
        <w:pStyle w:val="Ttulo7"/>
      </w:pPr>
      <w:r>
        <w:t>Sección del apéndice (Título 7)</w:t>
      </w:r>
    </w:p>
    <w:p w14:paraId="4FE4897A" w14:textId="77777777" w:rsidR="00E66475" w:rsidRPr="00263DC7" w:rsidRDefault="00CB3355" w:rsidP="00E66475">
      <w:r>
        <w:t>Para los títulos de las secciones de los apéndices se utiliza el estilo Título 7. Para las subsecciones se usa el estilo Título 8, como aparece a continuación.</w:t>
      </w:r>
    </w:p>
    <w:p w14:paraId="0D7AE98F" w14:textId="77777777" w:rsidR="00E66475" w:rsidRPr="00263DC7" w:rsidRDefault="00CB3355" w:rsidP="00E66475">
      <w:pPr>
        <w:pStyle w:val="Ttulo8"/>
      </w:pPr>
      <w:r>
        <w:t>Subsección del apéndice (Título 8)</w:t>
      </w:r>
    </w:p>
    <w:p w14:paraId="3F5EDD6E" w14:textId="77777777" w:rsidR="00CB3355" w:rsidRPr="00263DC7" w:rsidRDefault="00CB3355" w:rsidP="00CB3355">
      <w:r>
        <w:t>Para los títulos de las subsecciones de los apéndices se utiliza el estilo Título 8. Para las sub-subsecciones se usa el estilo Título 9, como aparece a continuación.</w:t>
      </w:r>
    </w:p>
    <w:p w14:paraId="35618D91" w14:textId="77777777" w:rsidR="00E66475" w:rsidRPr="00263DC7" w:rsidRDefault="00CB3355" w:rsidP="00E66475">
      <w:pPr>
        <w:pStyle w:val="Ttulo9"/>
      </w:pPr>
      <w:r>
        <w:t>Sub-subsecciones del apéndice (Título 9)</w:t>
      </w:r>
    </w:p>
    <w:p w14:paraId="7A80CDE3" w14:textId="77777777" w:rsidR="00E66475" w:rsidRPr="00263DC7" w:rsidRDefault="00CB3355" w:rsidP="00E66475">
      <w:r>
        <w:t>Para las sub-subsecciones de un apéndice se utiliza el estilo Título 9. No se recomienda añadir más niveles de subsección</w:t>
      </w:r>
      <w:r w:rsidR="00E66475" w:rsidRPr="00263DC7">
        <w:t>.</w:t>
      </w:r>
    </w:p>
    <w:p w14:paraId="3A6771FB" w14:textId="77777777" w:rsidR="00E66475" w:rsidRDefault="00E66475" w:rsidP="00E66475"/>
    <w:p w14:paraId="2D8C6F0B" w14:textId="77777777" w:rsidR="00E66475" w:rsidRPr="00263DC7" w:rsidRDefault="00E66475" w:rsidP="00E66475">
      <w:pPr>
        <w:sectPr w:rsidR="00E66475" w:rsidRPr="00263DC7" w:rsidSect="00115EB2">
          <w:type w:val="oddPage"/>
          <w:pgSz w:w="12240" w:h="15840"/>
          <w:pgMar w:top="1440" w:right="1440" w:bottom="1440" w:left="1440" w:header="720" w:footer="720" w:gutter="0"/>
          <w:cols w:space="720"/>
          <w:docGrid w:linePitch="360"/>
        </w:sectPr>
      </w:pPr>
    </w:p>
    <w:p w14:paraId="7F8CD00F" w14:textId="77777777" w:rsidR="00E66475" w:rsidRPr="00263DC7" w:rsidRDefault="00414E05" w:rsidP="00E66475">
      <w:pPr>
        <w:pStyle w:val="Ttulo6"/>
      </w:pPr>
      <w:bookmarkStart w:id="53" w:name="_Toc116637550"/>
      <w:r>
        <w:lastRenderedPageBreak/>
        <w:t>Título del segundo apéndice</w:t>
      </w:r>
      <w:bookmarkEnd w:id="53"/>
    </w:p>
    <w:p w14:paraId="5816D233" w14:textId="77777777" w:rsidR="00414E05" w:rsidRPr="00CB3355" w:rsidRDefault="00414E05" w:rsidP="00414E05">
      <w:r>
        <w:t>Se pueden añadir los apéndices que se consideren oportunos. Si se quieren separar por páginas entonces se recomienda, al igual que con los capítulos, y utilizar los “</w:t>
      </w:r>
      <w:r>
        <w:rPr>
          <w:i/>
        </w:rPr>
        <w:t>Saltos de sección – página impar</w:t>
      </w:r>
      <w:r>
        <w:t>”.</w:t>
      </w:r>
    </w:p>
    <w:p w14:paraId="7E8AC704" w14:textId="77777777" w:rsidR="00E66475" w:rsidRPr="00263DC7" w:rsidRDefault="00E66475" w:rsidP="00E66475">
      <w:pPr>
        <w:sectPr w:rsidR="00E66475" w:rsidRPr="00263DC7" w:rsidSect="00115EB2">
          <w:type w:val="oddPage"/>
          <w:pgSz w:w="12240" w:h="15840"/>
          <w:pgMar w:top="1440" w:right="1440" w:bottom="1440" w:left="1440" w:header="720" w:footer="720" w:gutter="0"/>
          <w:cols w:space="720"/>
          <w:docGrid w:linePitch="360"/>
        </w:sectPr>
      </w:pPr>
    </w:p>
    <w:p w14:paraId="29EF9A05" w14:textId="55C0B2CC" w:rsidR="00E66475" w:rsidRPr="00263DC7" w:rsidRDefault="00E66475" w:rsidP="00CB7884"/>
    <w:sectPr w:rsidR="00E66475" w:rsidRPr="00263DC7" w:rsidSect="00115EB2">
      <w:type w:val="oddPag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Gonzalo Méndez Pozo" w:date="2022-11-14T11:05:00Z" w:initials="GMP">
    <w:p w14:paraId="200DA504" w14:textId="527D815E" w:rsidR="0077012F" w:rsidRDefault="0077012F" w:rsidP="008246F1">
      <w:pPr>
        <w:pStyle w:val="Textocomentario"/>
        <w:jc w:val="left"/>
      </w:pPr>
      <w:r>
        <w:rPr>
          <w:rStyle w:val="Refdecomentario"/>
        </w:rPr>
        <w:annotationRef/>
      </w:r>
      <w:r>
        <w:t>Esto hay que revisarlo, porque en el índice de este documento sí que aparecen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0DA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9F84" w16cex:dateUtc="2022-11-14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0DA504" w16cid:durableId="271C9F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11A4" w14:textId="77777777" w:rsidR="005B7C09" w:rsidRDefault="005B7C09">
      <w:r>
        <w:separator/>
      </w:r>
    </w:p>
  </w:endnote>
  <w:endnote w:type="continuationSeparator" w:id="0">
    <w:p w14:paraId="1F5FAF77" w14:textId="77777777" w:rsidR="005B7C09" w:rsidRDefault="005B7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5B59" w14:textId="77777777" w:rsidR="00DA19F1" w:rsidRDefault="00DA19F1" w:rsidP="00B227BB">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5AB729D1" w14:textId="77777777" w:rsidR="00DA19F1" w:rsidRDefault="00DA19F1" w:rsidP="00115EB2">
    <w:pPr>
      <w:pStyle w:val="Piedepgina"/>
      <w:framePr w:wrap="none" w:vAnchor="text" w:hAnchor="margin" w:xAlign="center"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3FCC1184" w14:textId="77777777" w:rsidR="00DA19F1" w:rsidRDefault="00DA19F1" w:rsidP="00B227B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2C8BF96" w14:textId="77777777" w:rsidR="00DA19F1" w:rsidRDefault="00DA19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D175" w14:textId="77777777" w:rsidR="00DA19F1" w:rsidRDefault="00DA19F1">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0786" w14:textId="05499B94" w:rsidR="00DA19F1" w:rsidRDefault="00DA19F1" w:rsidP="00B227B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E4710">
      <w:rPr>
        <w:rStyle w:val="Nmerodepgina"/>
        <w:noProof/>
      </w:rPr>
      <w:t>III</w:t>
    </w:r>
    <w:r>
      <w:rPr>
        <w:rStyle w:val="Nmerodepgina"/>
      </w:rPr>
      <w:fldChar w:fldCharType="end"/>
    </w:r>
  </w:p>
  <w:p w14:paraId="69036CEE" w14:textId="77777777" w:rsidR="00DA19F1" w:rsidRDefault="00DA19F1">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A9AB" w14:textId="4EC49AC0" w:rsidR="00DA19F1" w:rsidRDefault="00DA19F1" w:rsidP="00B227BB">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410F">
      <w:rPr>
        <w:rStyle w:val="Nmerodepgina"/>
        <w:noProof/>
      </w:rPr>
      <w:t>21</w:t>
    </w:r>
    <w:r>
      <w:rPr>
        <w:rStyle w:val="Nmerodepgina"/>
      </w:rPr>
      <w:fldChar w:fldCharType="end"/>
    </w:r>
  </w:p>
  <w:p w14:paraId="54B8E122" w14:textId="77777777" w:rsidR="00DA19F1" w:rsidRDefault="00DA19F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693A" w14:textId="77777777" w:rsidR="005B7C09" w:rsidRDefault="005B7C09">
      <w:r>
        <w:separator/>
      </w:r>
    </w:p>
  </w:footnote>
  <w:footnote w:type="continuationSeparator" w:id="0">
    <w:p w14:paraId="06EFE488" w14:textId="77777777" w:rsidR="005B7C09" w:rsidRDefault="005B7C09">
      <w:r>
        <w:continuationSeparator/>
      </w:r>
    </w:p>
  </w:footnote>
  <w:footnote w:id="1">
    <w:p w14:paraId="1860DC4A" w14:textId="700CD913" w:rsidR="00DA19F1" w:rsidRPr="00DC2FC6" w:rsidRDefault="00DA19F1" w:rsidP="00DC2FC6">
      <w:pPr>
        <w:pStyle w:val="Textonotapie"/>
      </w:pPr>
      <w:r>
        <w:rPr>
          <w:rStyle w:val="Refdenotaalpie"/>
        </w:rPr>
        <w:footnoteRef/>
      </w:r>
      <w:r>
        <w:t xml:space="preserve"> </w:t>
      </w:r>
      <w:r>
        <w:rPr>
          <w:lang w:val="es-ES"/>
        </w:rPr>
        <w:t>Normativa de TF</w:t>
      </w:r>
      <w:r w:rsidR="00DC2FC6">
        <w:rPr>
          <w:lang w:val="es-ES"/>
        </w:rPr>
        <w:t>G</w:t>
      </w:r>
      <w:r>
        <w:rPr>
          <w:lang w:val="es-ES"/>
        </w:rPr>
        <w:t xml:space="preserve"> disponible en </w:t>
      </w:r>
      <w:r w:rsidR="00DC2FC6" w:rsidRPr="00DC2FC6">
        <w:t>https://informatica.ucm.es/tfgs-2021-2022</w:t>
      </w:r>
      <w:r>
        <w:t xml:space="preserve"> (último acceso: 06-0</w:t>
      </w:r>
      <w:r w:rsidR="00DC2FC6">
        <w:t>5</w:t>
      </w:r>
      <w:r>
        <w:t>-20</w:t>
      </w:r>
      <w:r w:rsidR="00DC2FC6">
        <w:t>22</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C9A71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2"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3"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4"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5"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037C65F7"/>
    <w:multiLevelType w:val="multilevel"/>
    <w:tmpl w:val="7B246FA4"/>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2" w15:restartNumberingAfterBreak="0">
    <w:nsid w:val="04B41DB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0B21E0"/>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0C3A4D66"/>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0EA63C0C"/>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17BB27E3"/>
    <w:multiLevelType w:val="multilevel"/>
    <w:tmpl w:val="A8D47B9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éndice %6 - "/>
      <w:lvlJc w:val="left"/>
      <w:pPr>
        <w:ind w:left="0" w:firstLine="0"/>
      </w:pPr>
      <w:rPr>
        <w:rFonts w:ascii="Century Gothic" w:hAnsi="Century Gothic" w:hint="default"/>
        <w:b/>
        <w:i w:val="0"/>
        <w:sz w:val="4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18BE7767"/>
    <w:multiLevelType w:val="multilevel"/>
    <w:tmpl w:val="AAE46A2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Chapter %1 - "/>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8" w15:restartNumberingAfterBreak="0">
    <w:nsid w:val="1CCF6661"/>
    <w:multiLevelType w:val="multilevel"/>
    <w:tmpl w:val="C948882C"/>
    <w:lvl w:ilvl="0">
      <w:start w:val="1"/>
      <w:numFmt w:val="decimal"/>
      <w:pStyle w:val="EnglishSubsectionTitl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3156BA"/>
    <w:multiLevelType w:val="multilevel"/>
    <w:tmpl w:val="29F6372C"/>
    <w:lvl w:ilvl="0">
      <w:start w:val="1"/>
      <w:numFmt w:val="decimal"/>
      <w:suff w:val="nothing"/>
      <w:lvlText w:val="Capítulo %1 - "/>
      <w:lvlJc w:val="left"/>
      <w:pPr>
        <w:ind w:left="0" w:firstLine="0"/>
      </w:pPr>
      <w:rPr>
        <w:rFonts w:ascii="Century Gothic" w:hAnsi="Century Gothic"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0"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21"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22" w15:restartNumberingAfterBreak="0">
    <w:nsid w:val="321C0D15"/>
    <w:multiLevelType w:val="multilevel"/>
    <w:tmpl w:val="54140BA4"/>
    <w:lvl w:ilvl="0">
      <w:start w:val="1"/>
      <w:numFmt w:val="decimal"/>
      <w:pStyle w:val="Ttulo1"/>
      <w:suff w:val="nothing"/>
      <w:lvlText w:val="Capítulo %1 - "/>
      <w:lvlJc w:val="left"/>
      <w:pPr>
        <w:ind w:left="0" w:firstLine="0"/>
      </w:pPr>
      <w:rPr>
        <w:rFonts w:ascii="Century Gothic" w:hAnsi="Century Gothic" w:hint="default"/>
        <w:b/>
        <w:i w:val="0"/>
        <w:sz w:val="36"/>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none"/>
      <w:lvlRestart w:val="0"/>
      <w:suff w:val="space"/>
      <w:lvlText w:val="Chapter - "/>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3" w15:restartNumberingAfterBreak="0">
    <w:nsid w:val="330865B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9957CE0"/>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5" w15:restartNumberingAfterBreak="0">
    <w:nsid w:val="64F42C83"/>
    <w:multiLevelType w:val="multilevel"/>
    <w:tmpl w:val="AA562C7C"/>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éndice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6" w15:restartNumberingAfterBreak="0">
    <w:nsid w:val="67B85907"/>
    <w:multiLevelType w:val="hybridMultilevel"/>
    <w:tmpl w:val="6E6E04D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FBF4159"/>
    <w:multiLevelType w:val="multilevel"/>
    <w:tmpl w:val="982674FA"/>
    <w:lvl w:ilvl="0">
      <w:start w:val="1"/>
      <w:numFmt w:val="decimal"/>
      <w:suff w:val="nothing"/>
      <w:lvlText w:val="Capítulo %1 - "/>
      <w:lvlJc w:val="left"/>
      <w:pPr>
        <w:ind w:left="0" w:firstLine="0"/>
      </w:pPr>
      <w:rPr>
        <w:rFonts w:ascii="Century Gothic" w:hAnsi="Century Gothic" w:hint="default"/>
        <w:b/>
        <w:i w:val="0"/>
        <w:sz w:val="4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8" w15:restartNumberingAfterBreak="0">
    <w:nsid w:val="70301EDE"/>
    <w:multiLevelType w:val="multilevel"/>
    <w:tmpl w:val="DFFA0438"/>
    <w:lvl w:ilvl="0">
      <w:start w:val="1"/>
      <w:numFmt w:val="decimal"/>
      <w:suff w:val="nothing"/>
      <w:lvlText w:val="Capítulo %1 - "/>
      <w:lvlJc w:val="left"/>
      <w:pPr>
        <w:ind w:left="0" w:firstLine="0"/>
      </w:pPr>
      <w:rPr>
        <w:rFonts w:ascii="Century Gothic" w:hAnsi="Century Gothic" w:hint="default"/>
        <w:b/>
        <w:i w:val="0"/>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Century Gothic" w:hAnsi="Century Gothic" w:hint="default"/>
        <w:b/>
        <w:i w:val="0"/>
        <w:sz w:val="36"/>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9" w15:restartNumberingAfterBreak="0">
    <w:nsid w:val="736F4A0D"/>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864434"/>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8622BFC"/>
    <w:multiLevelType w:val="multilevel"/>
    <w:tmpl w:val="473C4E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9E81350"/>
    <w:multiLevelType w:val="multilevel"/>
    <w:tmpl w:val="D89EC2BE"/>
    <w:lvl w:ilvl="0">
      <w:start w:val="1"/>
      <w:numFmt w:val="decimal"/>
      <w:suff w:val="nothing"/>
      <w:lvlText w:val="Chapter %1 - "/>
      <w:lvlJc w:val="left"/>
      <w:pPr>
        <w:ind w:left="0" w:firstLine="0"/>
      </w:pPr>
      <w:rPr>
        <w:rFonts w:ascii="Times New Roman" w:hAnsi="Times New Roman" w:hint="default"/>
        <w:b/>
        <w:i w:val="0"/>
        <w:sz w:val="32"/>
      </w:rPr>
    </w:lvl>
    <w:lvl w:ilvl="1">
      <w:start w:val="1"/>
      <w:numFmt w:val="none"/>
      <w:suff w:val="space"/>
      <w:lvlText w:val=""/>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num w:numId="1" w16cid:durableId="962927342">
    <w:abstractNumId w:val="21"/>
  </w:num>
  <w:num w:numId="2" w16cid:durableId="1200972430">
    <w:abstractNumId w:val="10"/>
  </w:num>
  <w:num w:numId="3" w16cid:durableId="282152334">
    <w:abstractNumId w:val="8"/>
  </w:num>
  <w:num w:numId="4" w16cid:durableId="1382172721">
    <w:abstractNumId w:val="7"/>
  </w:num>
  <w:num w:numId="5" w16cid:durableId="1578055958">
    <w:abstractNumId w:val="6"/>
  </w:num>
  <w:num w:numId="6" w16cid:durableId="971401144">
    <w:abstractNumId w:val="5"/>
  </w:num>
  <w:num w:numId="7" w16cid:durableId="1211847413">
    <w:abstractNumId w:val="9"/>
  </w:num>
  <w:num w:numId="8" w16cid:durableId="366564409">
    <w:abstractNumId w:val="4"/>
  </w:num>
  <w:num w:numId="9" w16cid:durableId="707603173">
    <w:abstractNumId w:val="3"/>
  </w:num>
  <w:num w:numId="10" w16cid:durableId="1743676698">
    <w:abstractNumId w:val="2"/>
  </w:num>
  <w:num w:numId="11" w16cid:durableId="930822196">
    <w:abstractNumId w:val="1"/>
  </w:num>
  <w:num w:numId="12" w16cid:durableId="923101083">
    <w:abstractNumId w:val="16"/>
  </w:num>
  <w:num w:numId="13" w16cid:durableId="1519850972">
    <w:abstractNumId w:val="22"/>
  </w:num>
  <w:num w:numId="14" w16cid:durableId="1283880269">
    <w:abstractNumId w:val="20"/>
  </w:num>
  <w:num w:numId="15" w16cid:durableId="1646739723">
    <w:abstractNumId w:val="32"/>
  </w:num>
  <w:num w:numId="16" w16cid:durableId="466629650">
    <w:abstractNumId w:val="23"/>
  </w:num>
  <w:num w:numId="17" w16cid:durableId="1079012301">
    <w:abstractNumId w:val="19"/>
  </w:num>
  <w:num w:numId="18" w16cid:durableId="1163817943">
    <w:abstractNumId w:val="13"/>
  </w:num>
  <w:num w:numId="19" w16cid:durableId="1434395498">
    <w:abstractNumId w:val="27"/>
  </w:num>
  <w:num w:numId="20" w16cid:durableId="1893346169">
    <w:abstractNumId w:val="11"/>
  </w:num>
  <w:num w:numId="21" w16cid:durableId="1509711991">
    <w:abstractNumId w:val="28"/>
  </w:num>
  <w:num w:numId="22" w16cid:durableId="1149319704">
    <w:abstractNumId w:val="14"/>
  </w:num>
  <w:num w:numId="23" w16cid:durableId="53814836">
    <w:abstractNumId w:val="24"/>
  </w:num>
  <w:num w:numId="24" w16cid:durableId="858156727">
    <w:abstractNumId w:val="25"/>
  </w:num>
  <w:num w:numId="25" w16cid:durableId="1782651091">
    <w:abstractNumId w:val="0"/>
  </w:num>
  <w:num w:numId="26" w16cid:durableId="1087188752">
    <w:abstractNumId w:val="31"/>
  </w:num>
  <w:num w:numId="27" w16cid:durableId="524753162">
    <w:abstractNumId w:val="15"/>
  </w:num>
  <w:num w:numId="28" w16cid:durableId="1237086538">
    <w:abstractNumId w:val="17"/>
  </w:num>
  <w:num w:numId="29" w16cid:durableId="960769819">
    <w:abstractNumId w:val="12"/>
  </w:num>
  <w:num w:numId="30" w16cid:durableId="358169484">
    <w:abstractNumId w:val="30"/>
  </w:num>
  <w:num w:numId="31" w16cid:durableId="1628580751">
    <w:abstractNumId w:val="29"/>
  </w:num>
  <w:num w:numId="32" w16cid:durableId="792945128">
    <w:abstractNumId w:val="26"/>
  </w:num>
  <w:num w:numId="33" w16cid:durableId="959652879">
    <w:abstractNumId w:val="18"/>
  </w:num>
  <w:num w:numId="34" w16cid:durableId="1607956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nzalo Méndez Pozo">
    <w15:presenceInfo w15:providerId="AD" w15:userId="S::Gmendez@ucm.es::d939c2a9-132c-4600-9443-5e37a6e44007"/>
  </w15:person>
  <w15:person w15:author="ADRIAN RIESCO RODRIGUEZ">
    <w15:presenceInfo w15:providerId="AD" w15:userId="S::ariesco@ucm.es::4ad514c9-4248-4db7-8b72-b150cc22e0fd"/>
  </w15:person>
  <w15:person w15:author="GUILLERMO JIMENEZ DIAZ">
    <w15:presenceInfo w15:providerId="AD" w15:userId="S::gjimenez@ucm.es::a82dbb02-739e-41f0-a68e-d70aa88ce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FDE"/>
    <w:rsid w:val="00000C0D"/>
    <w:rsid w:val="00030884"/>
    <w:rsid w:val="00042575"/>
    <w:rsid w:val="00074CAD"/>
    <w:rsid w:val="00080D19"/>
    <w:rsid w:val="00080FEA"/>
    <w:rsid w:val="000824EF"/>
    <w:rsid w:val="00083D7A"/>
    <w:rsid w:val="000852A0"/>
    <w:rsid w:val="000D47E2"/>
    <w:rsid w:val="000E3DD3"/>
    <w:rsid w:val="000F3EE3"/>
    <w:rsid w:val="00111729"/>
    <w:rsid w:val="00111837"/>
    <w:rsid w:val="00115EB2"/>
    <w:rsid w:val="00117DF6"/>
    <w:rsid w:val="00123F1C"/>
    <w:rsid w:val="00144805"/>
    <w:rsid w:val="00147643"/>
    <w:rsid w:val="001658B9"/>
    <w:rsid w:val="001940DF"/>
    <w:rsid w:val="001A37F2"/>
    <w:rsid w:val="001A557D"/>
    <w:rsid w:val="001A7B8D"/>
    <w:rsid w:val="001D330E"/>
    <w:rsid w:val="001D463B"/>
    <w:rsid w:val="001E0B5B"/>
    <w:rsid w:val="001E1FDE"/>
    <w:rsid w:val="001E4710"/>
    <w:rsid w:val="001F5B98"/>
    <w:rsid w:val="002023FD"/>
    <w:rsid w:val="00226EBD"/>
    <w:rsid w:val="002422DE"/>
    <w:rsid w:val="002442E3"/>
    <w:rsid w:val="00245D61"/>
    <w:rsid w:val="00263DC7"/>
    <w:rsid w:val="0026443F"/>
    <w:rsid w:val="00275189"/>
    <w:rsid w:val="002A205B"/>
    <w:rsid w:val="002A5447"/>
    <w:rsid w:val="002A5966"/>
    <w:rsid w:val="002B2771"/>
    <w:rsid w:val="002D4FA5"/>
    <w:rsid w:val="002D6C97"/>
    <w:rsid w:val="002E132C"/>
    <w:rsid w:val="00310767"/>
    <w:rsid w:val="00310A7E"/>
    <w:rsid w:val="0036460A"/>
    <w:rsid w:val="00364AE4"/>
    <w:rsid w:val="00373EB9"/>
    <w:rsid w:val="00374592"/>
    <w:rsid w:val="00384231"/>
    <w:rsid w:val="003860DD"/>
    <w:rsid w:val="00387AF3"/>
    <w:rsid w:val="003C26ED"/>
    <w:rsid w:val="003C4EB7"/>
    <w:rsid w:val="003D4465"/>
    <w:rsid w:val="00414E05"/>
    <w:rsid w:val="00427DEF"/>
    <w:rsid w:val="00436C34"/>
    <w:rsid w:val="004542DB"/>
    <w:rsid w:val="00460948"/>
    <w:rsid w:val="00462579"/>
    <w:rsid w:val="004645F2"/>
    <w:rsid w:val="00464F66"/>
    <w:rsid w:val="0046775A"/>
    <w:rsid w:val="00467F8B"/>
    <w:rsid w:val="00472EFF"/>
    <w:rsid w:val="004736A6"/>
    <w:rsid w:val="0048606D"/>
    <w:rsid w:val="00490ABE"/>
    <w:rsid w:val="00496D25"/>
    <w:rsid w:val="004A30E0"/>
    <w:rsid w:val="004B3330"/>
    <w:rsid w:val="004E1B40"/>
    <w:rsid w:val="004E5511"/>
    <w:rsid w:val="004E7BFE"/>
    <w:rsid w:val="0050728E"/>
    <w:rsid w:val="005178E8"/>
    <w:rsid w:val="005461E9"/>
    <w:rsid w:val="005556F4"/>
    <w:rsid w:val="00555BEE"/>
    <w:rsid w:val="00555F43"/>
    <w:rsid w:val="00556D5A"/>
    <w:rsid w:val="005648F8"/>
    <w:rsid w:val="005716FE"/>
    <w:rsid w:val="005B0154"/>
    <w:rsid w:val="005B2132"/>
    <w:rsid w:val="005B7C09"/>
    <w:rsid w:val="005D2EC9"/>
    <w:rsid w:val="00631B42"/>
    <w:rsid w:val="00640AF2"/>
    <w:rsid w:val="00663235"/>
    <w:rsid w:val="00667A00"/>
    <w:rsid w:val="00693787"/>
    <w:rsid w:val="006B50F3"/>
    <w:rsid w:val="006B6B38"/>
    <w:rsid w:val="006B7F11"/>
    <w:rsid w:val="006C563D"/>
    <w:rsid w:val="006D3EA5"/>
    <w:rsid w:val="006D4A0F"/>
    <w:rsid w:val="006D5464"/>
    <w:rsid w:val="006D54E2"/>
    <w:rsid w:val="006E3808"/>
    <w:rsid w:val="006F1701"/>
    <w:rsid w:val="007022E1"/>
    <w:rsid w:val="0077012F"/>
    <w:rsid w:val="00773745"/>
    <w:rsid w:val="00776555"/>
    <w:rsid w:val="007A03A3"/>
    <w:rsid w:val="007A447C"/>
    <w:rsid w:val="007A7231"/>
    <w:rsid w:val="007F522A"/>
    <w:rsid w:val="00805C4A"/>
    <w:rsid w:val="00824257"/>
    <w:rsid w:val="00833BB9"/>
    <w:rsid w:val="008411C8"/>
    <w:rsid w:val="008546D3"/>
    <w:rsid w:val="00873814"/>
    <w:rsid w:val="008834A4"/>
    <w:rsid w:val="0088775E"/>
    <w:rsid w:val="00894DE2"/>
    <w:rsid w:val="008A0ABD"/>
    <w:rsid w:val="008B51A8"/>
    <w:rsid w:val="008C4756"/>
    <w:rsid w:val="008D033E"/>
    <w:rsid w:val="008D3F14"/>
    <w:rsid w:val="008E2A0C"/>
    <w:rsid w:val="008E36E4"/>
    <w:rsid w:val="008E5262"/>
    <w:rsid w:val="008E5C64"/>
    <w:rsid w:val="0090062E"/>
    <w:rsid w:val="009033FF"/>
    <w:rsid w:val="0090444C"/>
    <w:rsid w:val="00913EDA"/>
    <w:rsid w:val="00923729"/>
    <w:rsid w:val="00943ED5"/>
    <w:rsid w:val="009539A6"/>
    <w:rsid w:val="009545F1"/>
    <w:rsid w:val="00963257"/>
    <w:rsid w:val="00965680"/>
    <w:rsid w:val="009C490E"/>
    <w:rsid w:val="009E4630"/>
    <w:rsid w:val="009F0083"/>
    <w:rsid w:val="009F1DBB"/>
    <w:rsid w:val="009F1EA4"/>
    <w:rsid w:val="00A01489"/>
    <w:rsid w:val="00A20B78"/>
    <w:rsid w:val="00A20F02"/>
    <w:rsid w:val="00A34CB9"/>
    <w:rsid w:val="00A35259"/>
    <w:rsid w:val="00A35C15"/>
    <w:rsid w:val="00A36EC1"/>
    <w:rsid w:val="00A407B1"/>
    <w:rsid w:val="00A43AEE"/>
    <w:rsid w:val="00A45C61"/>
    <w:rsid w:val="00A52BF9"/>
    <w:rsid w:val="00A61B98"/>
    <w:rsid w:val="00A7374A"/>
    <w:rsid w:val="00A77C24"/>
    <w:rsid w:val="00AA14E6"/>
    <w:rsid w:val="00AA1A72"/>
    <w:rsid w:val="00AA3176"/>
    <w:rsid w:val="00AC5CD5"/>
    <w:rsid w:val="00AD1B4E"/>
    <w:rsid w:val="00AE5832"/>
    <w:rsid w:val="00B227BB"/>
    <w:rsid w:val="00B419C2"/>
    <w:rsid w:val="00B5323D"/>
    <w:rsid w:val="00B556F7"/>
    <w:rsid w:val="00BC2EE4"/>
    <w:rsid w:val="00BC6A9E"/>
    <w:rsid w:val="00BD12D0"/>
    <w:rsid w:val="00BE2360"/>
    <w:rsid w:val="00BE300F"/>
    <w:rsid w:val="00BE63C8"/>
    <w:rsid w:val="00BF3AC4"/>
    <w:rsid w:val="00C007F1"/>
    <w:rsid w:val="00C36C16"/>
    <w:rsid w:val="00C50BC8"/>
    <w:rsid w:val="00C50BCF"/>
    <w:rsid w:val="00C54004"/>
    <w:rsid w:val="00C5692F"/>
    <w:rsid w:val="00C60031"/>
    <w:rsid w:val="00C62365"/>
    <w:rsid w:val="00C62B66"/>
    <w:rsid w:val="00C66320"/>
    <w:rsid w:val="00C73C24"/>
    <w:rsid w:val="00C74424"/>
    <w:rsid w:val="00C80942"/>
    <w:rsid w:val="00C96E8E"/>
    <w:rsid w:val="00CA31BA"/>
    <w:rsid w:val="00CB1E0E"/>
    <w:rsid w:val="00CB3355"/>
    <w:rsid w:val="00CB5E4C"/>
    <w:rsid w:val="00CB7884"/>
    <w:rsid w:val="00CC095F"/>
    <w:rsid w:val="00CD05B6"/>
    <w:rsid w:val="00CF2484"/>
    <w:rsid w:val="00D04845"/>
    <w:rsid w:val="00D16400"/>
    <w:rsid w:val="00D8371F"/>
    <w:rsid w:val="00D862DB"/>
    <w:rsid w:val="00DA19F1"/>
    <w:rsid w:val="00DA3711"/>
    <w:rsid w:val="00DA515B"/>
    <w:rsid w:val="00DB1E47"/>
    <w:rsid w:val="00DC2FC6"/>
    <w:rsid w:val="00DF46DF"/>
    <w:rsid w:val="00E12E93"/>
    <w:rsid w:val="00E140EA"/>
    <w:rsid w:val="00E23EDE"/>
    <w:rsid w:val="00E3017A"/>
    <w:rsid w:val="00E440F4"/>
    <w:rsid w:val="00E545BC"/>
    <w:rsid w:val="00E60B3E"/>
    <w:rsid w:val="00E63C01"/>
    <w:rsid w:val="00E66475"/>
    <w:rsid w:val="00E736EB"/>
    <w:rsid w:val="00E96B70"/>
    <w:rsid w:val="00E97B4D"/>
    <w:rsid w:val="00EA12EF"/>
    <w:rsid w:val="00EA3D10"/>
    <w:rsid w:val="00ED0DBD"/>
    <w:rsid w:val="00EF05DF"/>
    <w:rsid w:val="00F0212A"/>
    <w:rsid w:val="00F0410F"/>
    <w:rsid w:val="00F333C0"/>
    <w:rsid w:val="00F41FF7"/>
    <w:rsid w:val="00F43FCD"/>
    <w:rsid w:val="00F50551"/>
    <w:rsid w:val="00F65C8D"/>
    <w:rsid w:val="00F77DDB"/>
    <w:rsid w:val="00F822C8"/>
    <w:rsid w:val="00FA2E97"/>
    <w:rsid w:val="00FB0FB4"/>
    <w:rsid w:val="00FC776D"/>
    <w:rsid w:val="00FD5A41"/>
    <w:rsid w:val="00FE44F2"/>
    <w:rsid w:val="00FE5EAA"/>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76DCA3"/>
  <w14:defaultImageDpi w14:val="32767"/>
  <w15:chartTrackingRefBased/>
  <w15:docId w15:val="{347980B4-90D1-447D-AC51-0715F0CF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7"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A52BF9"/>
    <w:pPr>
      <w:spacing w:before="120" w:after="120" w:line="360" w:lineRule="auto"/>
      <w:ind w:firstLine="720"/>
      <w:jc w:val="both"/>
    </w:pPr>
    <w:rPr>
      <w:rFonts w:ascii="Century Gothic" w:hAnsi="Century Gothic"/>
      <w:sz w:val="22"/>
      <w:szCs w:val="24"/>
      <w:lang w:val="es-ES_tradnl" w:eastAsia="en-US"/>
    </w:rPr>
  </w:style>
  <w:style w:type="paragraph" w:styleId="Ttulo1">
    <w:name w:val="heading 1"/>
    <w:basedOn w:val="Normal"/>
    <w:next w:val="Textoindependiente"/>
    <w:qFormat/>
    <w:rsid w:val="00963257"/>
    <w:pPr>
      <w:keepNext/>
      <w:numPr>
        <w:numId w:val="13"/>
      </w:numPr>
      <w:spacing w:after="240"/>
      <w:outlineLvl w:val="0"/>
    </w:pPr>
    <w:rPr>
      <w:rFonts w:cs="Arial"/>
      <w:b/>
      <w:bCs/>
      <w:kern w:val="32"/>
      <w:sz w:val="36"/>
      <w:szCs w:val="32"/>
    </w:rPr>
  </w:style>
  <w:style w:type="paragraph" w:styleId="Ttulo2">
    <w:name w:val="heading 2"/>
    <w:basedOn w:val="Normal"/>
    <w:next w:val="Textoindependiente"/>
    <w:link w:val="Ttulo2Car"/>
    <w:qFormat/>
    <w:rsid w:val="00963257"/>
    <w:pPr>
      <w:keepNext/>
      <w:numPr>
        <w:ilvl w:val="1"/>
        <w:numId w:val="13"/>
      </w:numPr>
      <w:spacing w:before="240"/>
      <w:outlineLvl w:val="1"/>
    </w:pPr>
    <w:rPr>
      <w:b/>
      <w:bCs/>
      <w:iCs/>
      <w:sz w:val="26"/>
      <w:szCs w:val="28"/>
    </w:rPr>
  </w:style>
  <w:style w:type="paragraph" w:styleId="Ttulo3">
    <w:name w:val="heading 3"/>
    <w:basedOn w:val="Normal"/>
    <w:next w:val="Textoindependiente"/>
    <w:qFormat/>
    <w:rsid w:val="00963257"/>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963257"/>
    <w:pPr>
      <w:numPr>
        <w:ilvl w:val="3"/>
        <w:numId w:val="13"/>
      </w:numPr>
      <w:spacing w:before="240"/>
      <w:outlineLvl w:val="3"/>
    </w:pPr>
    <w:rPr>
      <w:b/>
      <w:bCs/>
      <w:i/>
      <w:szCs w:val="28"/>
    </w:rPr>
  </w:style>
  <w:style w:type="paragraph" w:styleId="Ttulo5">
    <w:name w:val="heading 5"/>
    <w:basedOn w:val="Normal"/>
    <w:next w:val="Textoindependiente"/>
    <w:qFormat/>
    <w:rsid w:val="0036460A"/>
    <w:pPr>
      <w:keepNext/>
      <w:spacing w:before="240"/>
      <w:ind w:firstLine="0"/>
      <w:outlineLvl w:val="4"/>
    </w:pPr>
    <w:rPr>
      <w:rFonts w:cs="Arial"/>
      <w:b/>
      <w:bCs/>
      <w:iCs/>
      <w:kern w:val="32"/>
      <w:sz w:val="36"/>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E63C01"/>
    <w:pPr>
      <w:spacing w:before="240"/>
      <w:ind w:firstLine="0"/>
      <w:outlineLvl w:val="6"/>
    </w:pPr>
    <w:rPr>
      <w:b/>
      <w:sz w:val="28"/>
    </w:rPr>
  </w:style>
  <w:style w:type="paragraph" w:styleId="Ttulo8">
    <w:name w:val="heading 8"/>
    <w:basedOn w:val="Normal"/>
    <w:next w:val="Textoindependiente"/>
    <w:qFormat/>
    <w:rsid w:val="00E63C01"/>
    <w:pPr>
      <w:spacing w:before="240"/>
      <w:ind w:firstLine="0"/>
      <w:outlineLvl w:val="7"/>
    </w:pPr>
    <w:rPr>
      <w:b/>
      <w:i/>
      <w:iCs/>
      <w:sz w:val="26"/>
    </w:rPr>
  </w:style>
  <w:style w:type="paragraph" w:styleId="Ttulo9">
    <w:name w:val="heading 9"/>
    <w:basedOn w:val="Normal"/>
    <w:next w:val="Textoindependiente"/>
    <w:qFormat/>
    <w:rsid w:val="00E63C01"/>
    <w:pPr>
      <w:spacing w:before="240"/>
      <w:ind w:firstLine="0"/>
      <w:outlineLvl w:val="8"/>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Figura">
    <w:name w:val="Pie Figura"/>
    <w:basedOn w:val="Normal"/>
    <w:qFormat/>
    <w:rsid w:val="00C50BC8"/>
    <w:pPr>
      <w:spacing w:before="60" w:line="240" w:lineRule="auto"/>
      <w:ind w:firstLine="0"/>
      <w:jc w:val="center"/>
    </w:pPr>
    <w:rPr>
      <w:sz w:val="18"/>
      <w:lang w:val="es-ES" w:eastAsia="es-ES"/>
    </w:rPr>
  </w:style>
  <w:style w:type="paragraph" w:customStyle="1" w:styleId="TitlePage">
    <w:name w:val="Title Page"/>
    <w:rsid w:val="00F822C8"/>
    <w:pPr>
      <w:jc w:val="center"/>
    </w:pPr>
    <w:rPr>
      <w:rFonts w:ascii="Palatino Linotype" w:hAnsi="Palatino Linotype"/>
      <w:smallCaps/>
      <w:sz w:val="32"/>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965680"/>
    <w:pPr>
      <w:keepNext/>
      <w:spacing w:after="240" w:line="360" w:lineRule="auto"/>
      <w:outlineLvl w:val="0"/>
    </w:pPr>
    <w:rPr>
      <w:rFonts w:ascii="Century Gothic" w:hAnsi="Century Gothic"/>
      <w:b/>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rsid w:val="0048606D"/>
    <w:pPr>
      <w:tabs>
        <w:tab w:val="right" w:leader="dot" w:pos="9350"/>
      </w:tabs>
      <w:ind w:left="431" w:hanging="431"/>
    </w:pPr>
  </w:style>
  <w:style w:type="paragraph" w:styleId="TDC5">
    <w:name w:val="toc 5"/>
    <w:basedOn w:val="Normal"/>
    <w:next w:val="Normal"/>
    <w:autoRedefine/>
    <w:semiHidden/>
    <w:rsid w:val="008C4756"/>
    <w:pPr>
      <w:tabs>
        <w:tab w:val="right" w:pos="9350"/>
      </w:tabs>
      <w:ind w:left="431" w:hanging="431"/>
    </w:pPr>
  </w:style>
  <w:style w:type="paragraph" w:styleId="TDC6">
    <w:name w:val="toc 6"/>
    <w:basedOn w:val="Normal"/>
    <w:next w:val="Normal"/>
    <w:autoRedefine/>
    <w:semiHidden/>
    <w:pPr>
      <w:ind w:left="1200"/>
    </w:pPr>
  </w:style>
  <w:style w:type="paragraph" w:styleId="TDC7">
    <w:name w:val="toc 7"/>
    <w:basedOn w:val="Normal"/>
    <w:next w:val="Normal"/>
    <w:autoRedefine/>
    <w:uiPriority w:val="39"/>
    <w:rsid w:val="0048606D"/>
    <w:pPr>
      <w:ind w:left="244" w:firstLine="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styleId="Tabladeilustraciones">
    <w:name w:val="table of figures"/>
    <w:basedOn w:val="Normal"/>
    <w:next w:val="Normal"/>
    <w:uiPriority w:val="99"/>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rPr>
      <w:sz w:val="24"/>
      <w:lang w:val="en-US" w:eastAsia="en-US" w:bidi="ar-SA"/>
    </w:rPr>
  </w:style>
  <w:style w:type="character" w:customStyle="1" w:styleId="PageHeadingChar">
    <w:name w:val="Page Heading Char"/>
    <w:rsid w:val="000F3EE3"/>
    <w:rPr>
      <w:rFonts w:ascii="Century Gothic" w:hAnsi="Century Gothic"/>
      <w:b/>
      <w:sz w:val="32"/>
      <w:lang w:val="en-US" w:eastAsia="en-US" w:bidi="ar-SA"/>
    </w:rPr>
  </w:style>
  <w:style w:type="character" w:styleId="Hipervnculovisitado">
    <w:name w:val="FollowedHyperlink"/>
    <w:rPr>
      <w:color w:val="800080"/>
      <w:u w:val="single"/>
    </w:rPr>
  </w:style>
  <w:style w:type="paragraph" w:customStyle="1" w:styleId="Bibliografa1">
    <w:name w:val="Bibliografía1"/>
    <w:basedOn w:val="Textoindependiente"/>
    <w:rsid w:val="00E63C01"/>
    <w:pPr>
      <w:spacing w:line="240" w:lineRule="auto"/>
      <w:ind w:left="567" w:hanging="567"/>
    </w:pPr>
  </w:style>
  <w:style w:type="character" w:styleId="Refdecomentario">
    <w:name w:val="annotation reference"/>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link w:val="Mapadeldocumento"/>
    <w:rsid w:val="002A5447"/>
    <w:rPr>
      <w:rFonts w:ascii="Tahoma" w:hAnsi="Tahoma" w:cs="Tahoma"/>
      <w:sz w:val="16"/>
      <w:szCs w:val="16"/>
    </w:rPr>
  </w:style>
  <w:style w:type="paragraph" w:customStyle="1" w:styleId="Tabladecuadrcula31">
    <w:name w:val="Tabla de cuadrícula 31"/>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ind w:left="1440" w:right="1440"/>
    </w:pPr>
  </w:style>
  <w:style w:type="paragraph" w:styleId="Textoindependiente2">
    <w:name w:val="Body Text 2"/>
    <w:basedOn w:val="Normal"/>
    <w:link w:val="Textoindependiente2Car"/>
    <w:rsid w:val="00373EB9"/>
    <w:pPr>
      <w:spacing w:line="480" w:lineRule="auto"/>
    </w:pPr>
  </w:style>
  <w:style w:type="character" w:customStyle="1" w:styleId="Textoindependiente2Car">
    <w:name w:val="Texto independiente 2 Car"/>
    <w:link w:val="Textoindependiente2"/>
    <w:rsid w:val="00373EB9"/>
    <w:rPr>
      <w:sz w:val="24"/>
      <w:szCs w:val="24"/>
    </w:rPr>
  </w:style>
  <w:style w:type="paragraph" w:styleId="Textoindependiente3">
    <w:name w:val="Body Text 3"/>
    <w:basedOn w:val="Normal"/>
    <w:link w:val="Textoindependiente3Car"/>
    <w:rsid w:val="00373EB9"/>
    <w:rPr>
      <w:sz w:val="16"/>
      <w:szCs w:val="16"/>
    </w:rPr>
  </w:style>
  <w:style w:type="character" w:customStyle="1" w:styleId="Textoindependiente3Car">
    <w:name w:val="Texto independiente 3 Ca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ind w:firstLine="210"/>
    </w:pPr>
  </w:style>
  <w:style w:type="character" w:customStyle="1" w:styleId="TextoindependienteCar">
    <w:name w:val="Texto independiente Ca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ind w:left="360"/>
    </w:pPr>
  </w:style>
  <w:style w:type="character" w:customStyle="1" w:styleId="SangradetextonormalCar">
    <w:name w:val="Sangría de texto normal Ca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line="480" w:lineRule="auto"/>
      <w:ind w:left="360"/>
    </w:pPr>
  </w:style>
  <w:style w:type="character" w:customStyle="1" w:styleId="Sangra2detindependienteCar">
    <w:name w:val="Sangría 2 de t. independiente Car"/>
    <w:link w:val="Sangra2detindependiente"/>
    <w:rsid w:val="00373EB9"/>
    <w:rPr>
      <w:sz w:val="24"/>
      <w:szCs w:val="24"/>
    </w:rPr>
  </w:style>
  <w:style w:type="paragraph" w:styleId="Sangra3detindependiente">
    <w:name w:val="Body Text Indent 3"/>
    <w:basedOn w:val="Normal"/>
    <w:link w:val="Sangra3detindependienteCar"/>
    <w:rsid w:val="00373EB9"/>
    <w:pPr>
      <w:ind w:left="360"/>
    </w:pPr>
    <w:rPr>
      <w:sz w:val="16"/>
      <w:szCs w:val="16"/>
    </w:rPr>
  </w:style>
  <w:style w:type="character" w:customStyle="1" w:styleId="Sangra3detindependienteCar">
    <w:name w:val="Sangría 3 de t. independiente Ca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rsid w:val="00373EB9"/>
    <w:rPr>
      <w:sz w:val="20"/>
      <w:szCs w:val="20"/>
    </w:rPr>
  </w:style>
  <w:style w:type="character" w:customStyle="1" w:styleId="TextonotapieCar">
    <w:name w:val="Texto nota pie Car"/>
    <w:basedOn w:val="Fuentedeprrafopredeter"/>
    <w:link w:val="Textonotapie"/>
    <w:rsid w:val="00373EB9"/>
  </w:style>
  <w:style w:type="paragraph" w:styleId="DireccinHTML">
    <w:name w:val="HTML Address"/>
    <w:basedOn w:val="Normal"/>
    <w:link w:val="DireccinHTMLCar"/>
    <w:rsid w:val="00373EB9"/>
    <w:rPr>
      <w:i/>
      <w:iCs/>
    </w:rPr>
  </w:style>
  <w:style w:type="character" w:customStyle="1" w:styleId="DireccinHTMLCar">
    <w:name w:val="Dirección HTML Ca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intensa1">
    <w:name w:val="Cita intens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link w:val="Citaintens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ind w:left="360"/>
      <w:contextualSpacing/>
    </w:pPr>
  </w:style>
  <w:style w:type="paragraph" w:styleId="Continuarlista2">
    <w:name w:val="List Continue 2"/>
    <w:basedOn w:val="Normal"/>
    <w:rsid w:val="00373EB9"/>
    <w:pPr>
      <w:ind w:left="720"/>
      <w:contextualSpacing/>
    </w:pPr>
  </w:style>
  <w:style w:type="paragraph" w:styleId="Continuarlista3">
    <w:name w:val="List Continue 3"/>
    <w:basedOn w:val="Normal"/>
    <w:rsid w:val="00373EB9"/>
    <w:pPr>
      <w:ind w:left="1080"/>
      <w:contextualSpacing/>
    </w:pPr>
  </w:style>
  <w:style w:type="paragraph" w:styleId="Continuarlista4">
    <w:name w:val="List Continue 4"/>
    <w:basedOn w:val="Normal"/>
    <w:rsid w:val="00373EB9"/>
    <w:pPr>
      <w:ind w:left="1440"/>
      <w:contextualSpacing/>
    </w:pPr>
  </w:style>
  <w:style w:type="paragraph" w:styleId="Continuarlista5">
    <w:name w:val="List Continue 5"/>
    <w:basedOn w:val="Normal"/>
    <w:rsid w:val="00373EB9"/>
    <w:pPr>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rPr>
      <w:rFonts w:ascii="Cambria" w:hAnsi="Cambria"/>
      <w:b/>
      <w:bCs/>
    </w:rPr>
  </w:style>
  <w:style w:type="paragraph" w:customStyle="1" w:styleId="TtulodeTDC1">
    <w:name w:val="Título de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character" w:styleId="Refdenotaalfinal">
    <w:name w:val="endnote reference"/>
    <w:rsid w:val="000F3EE3"/>
    <w:rPr>
      <w:vertAlign w:val="superscript"/>
    </w:rPr>
  </w:style>
  <w:style w:type="character" w:styleId="Refdenotaalpie">
    <w:name w:val="footnote reference"/>
    <w:rsid w:val="00DF46DF"/>
    <w:rPr>
      <w:vertAlign w:val="superscript"/>
    </w:rPr>
  </w:style>
  <w:style w:type="paragraph" w:customStyle="1" w:styleId="FooterPage">
    <w:name w:val="Footer Page"/>
    <w:basedOn w:val="TitlePage"/>
    <w:qFormat/>
    <w:rsid w:val="00BF3AC4"/>
    <w:rPr>
      <w:sz w:val="24"/>
      <w:lang w:val="es-ES"/>
    </w:rPr>
  </w:style>
  <w:style w:type="character" w:styleId="Textoennegrita">
    <w:name w:val="Strong"/>
    <w:qFormat/>
    <w:rsid w:val="00E66475"/>
    <w:rPr>
      <w:b/>
      <w:bCs/>
    </w:rPr>
  </w:style>
  <w:style w:type="paragraph" w:styleId="Bibliografa">
    <w:name w:val="Bibliography"/>
    <w:basedOn w:val="Normal"/>
    <w:next w:val="Normal"/>
    <w:uiPriority w:val="70"/>
    <w:rsid w:val="005556F4"/>
    <w:pPr>
      <w:ind w:firstLine="0"/>
    </w:pPr>
  </w:style>
  <w:style w:type="paragraph" w:styleId="Descripcin">
    <w:name w:val="caption"/>
    <w:basedOn w:val="Normal"/>
    <w:next w:val="Normal"/>
    <w:qFormat/>
    <w:rsid w:val="003860DD"/>
    <w:pPr>
      <w:spacing w:before="60" w:after="240" w:line="240" w:lineRule="auto"/>
      <w:ind w:firstLine="0"/>
      <w:jc w:val="center"/>
    </w:pPr>
    <w:rPr>
      <w:i/>
      <w:iCs/>
      <w:sz w:val="18"/>
      <w:szCs w:val="18"/>
    </w:rPr>
  </w:style>
  <w:style w:type="paragraph" w:customStyle="1" w:styleId="Textotabla">
    <w:name w:val="Texto tabla"/>
    <w:basedOn w:val="Normal"/>
    <w:qFormat/>
    <w:rsid w:val="00DA19F1"/>
    <w:rPr>
      <w:sz w:val="18"/>
    </w:rPr>
  </w:style>
  <w:style w:type="paragraph" w:styleId="TtuloTDC">
    <w:name w:val="TOC Heading"/>
    <w:basedOn w:val="Ttulo1"/>
    <w:next w:val="Normal"/>
    <w:uiPriority w:val="39"/>
    <w:unhideWhenUsed/>
    <w:qFormat/>
    <w:rsid w:val="0036460A"/>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s-ES" w:eastAsia="es-ES"/>
    </w:rPr>
  </w:style>
  <w:style w:type="character" w:customStyle="1" w:styleId="Ttulo2Car">
    <w:name w:val="Título 2 Car"/>
    <w:basedOn w:val="Fuentedeprrafopredeter"/>
    <w:link w:val="Ttulo2"/>
    <w:rsid w:val="001A37F2"/>
    <w:rPr>
      <w:rFonts w:ascii="Century Gothic" w:hAnsi="Century Gothic"/>
      <w:b/>
      <w:bCs/>
      <w:iCs/>
      <w:sz w:val="26"/>
      <w:szCs w:val="28"/>
      <w:lang w:val="es-ES_tradnl" w:eastAsia="en-US"/>
    </w:rPr>
  </w:style>
  <w:style w:type="paragraph" w:customStyle="1" w:styleId="EnglishSectionTitle">
    <w:name w:val="English Section Title"/>
    <w:basedOn w:val="Ttulo5"/>
    <w:qFormat/>
    <w:rsid w:val="001A37F2"/>
    <w:rPr>
      <w:lang w:val="en-US"/>
    </w:rPr>
  </w:style>
  <w:style w:type="paragraph" w:customStyle="1" w:styleId="EnglishSubsectionTitle">
    <w:name w:val="English Subsection Title"/>
    <w:basedOn w:val="Ttulo2"/>
    <w:next w:val="Normal"/>
    <w:qFormat/>
    <w:rsid w:val="00A52BF9"/>
    <w:pPr>
      <w:numPr>
        <w:ilvl w:val="0"/>
        <w:numId w:val="33"/>
      </w:numPr>
    </w:pPr>
  </w:style>
  <w:style w:type="character" w:styleId="DefinicinHTML">
    <w:name w:val="HTML Definition"/>
    <w:basedOn w:val="Fuentedeprrafopredeter"/>
    <w:rsid w:val="002D6C97"/>
    <w:rPr>
      <w:i/>
      <w:iCs/>
    </w:rPr>
  </w:style>
  <w:style w:type="paragraph" w:styleId="Revisin">
    <w:name w:val="Revision"/>
    <w:hidden/>
    <w:uiPriority w:val="71"/>
    <w:semiHidden/>
    <w:rsid w:val="00BD12D0"/>
    <w:rPr>
      <w:rFonts w:ascii="Century Gothic" w:hAnsi="Century Gothic"/>
      <w:sz w:val="22"/>
      <w:szCs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4095">
      <w:bodyDiv w:val="1"/>
      <w:marLeft w:val="0"/>
      <w:marRight w:val="0"/>
      <w:marTop w:val="0"/>
      <w:marBottom w:val="0"/>
      <w:divBdr>
        <w:top w:val="none" w:sz="0" w:space="0" w:color="auto"/>
        <w:left w:val="none" w:sz="0" w:space="0" w:color="auto"/>
        <w:bottom w:val="none" w:sz="0" w:space="0" w:color="auto"/>
        <w:right w:val="none" w:sz="0" w:space="0" w:color="auto"/>
      </w:divBdr>
    </w:div>
    <w:div w:id="170681744">
      <w:bodyDiv w:val="1"/>
      <w:marLeft w:val="0"/>
      <w:marRight w:val="0"/>
      <w:marTop w:val="0"/>
      <w:marBottom w:val="0"/>
      <w:divBdr>
        <w:top w:val="none" w:sz="0" w:space="0" w:color="auto"/>
        <w:left w:val="none" w:sz="0" w:space="0" w:color="auto"/>
        <w:bottom w:val="none" w:sz="0" w:space="0" w:color="auto"/>
        <w:right w:val="none" w:sz="0" w:space="0" w:color="auto"/>
      </w:divBdr>
    </w:div>
    <w:div w:id="232928963">
      <w:bodyDiv w:val="1"/>
      <w:marLeft w:val="0"/>
      <w:marRight w:val="0"/>
      <w:marTop w:val="0"/>
      <w:marBottom w:val="0"/>
      <w:divBdr>
        <w:top w:val="none" w:sz="0" w:space="0" w:color="auto"/>
        <w:left w:val="none" w:sz="0" w:space="0" w:color="auto"/>
        <w:bottom w:val="none" w:sz="0" w:space="0" w:color="auto"/>
        <w:right w:val="none" w:sz="0" w:space="0" w:color="auto"/>
      </w:divBdr>
    </w:div>
    <w:div w:id="238563096">
      <w:bodyDiv w:val="1"/>
      <w:marLeft w:val="0"/>
      <w:marRight w:val="0"/>
      <w:marTop w:val="0"/>
      <w:marBottom w:val="0"/>
      <w:divBdr>
        <w:top w:val="none" w:sz="0" w:space="0" w:color="auto"/>
        <w:left w:val="none" w:sz="0" w:space="0" w:color="auto"/>
        <w:bottom w:val="none" w:sz="0" w:space="0" w:color="auto"/>
        <w:right w:val="none" w:sz="0" w:space="0" w:color="auto"/>
      </w:divBdr>
    </w:div>
    <w:div w:id="330566354">
      <w:bodyDiv w:val="1"/>
      <w:marLeft w:val="0"/>
      <w:marRight w:val="0"/>
      <w:marTop w:val="0"/>
      <w:marBottom w:val="0"/>
      <w:divBdr>
        <w:top w:val="none" w:sz="0" w:space="0" w:color="auto"/>
        <w:left w:val="none" w:sz="0" w:space="0" w:color="auto"/>
        <w:bottom w:val="none" w:sz="0" w:space="0" w:color="auto"/>
        <w:right w:val="none" w:sz="0" w:space="0" w:color="auto"/>
      </w:divBdr>
    </w:div>
    <w:div w:id="417793628">
      <w:bodyDiv w:val="1"/>
      <w:marLeft w:val="0"/>
      <w:marRight w:val="0"/>
      <w:marTop w:val="0"/>
      <w:marBottom w:val="0"/>
      <w:divBdr>
        <w:top w:val="none" w:sz="0" w:space="0" w:color="auto"/>
        <w:left w:val="none" w:sz="0" w:space="0" w:color="auto"/>
        <w:bottom w:val="none" w:sz="0" w:space="0" w:color="auto"/>
        <w:right w:val="none" w:sz="0" w:space="0" w:color="auto"/>
      </w:divBdr>
    </w:div>
    <w:div w:id="537670976">
      <w:bodyDiv w:val="1"/>
      <w:marLeft w:val="0"/>
      <w:marRight w:val="0"/>
      <w:marTop w:val="0"/>
      <w:marBottom w:val="0"/>
      <w:divBdr>
        <w:top w:val="none" w:sz="0" w:space="0" w:color="auto"/>
        <w:left w:val="none" w:sz="0" w:space="0" w:color="auto"/>
        <w:bottom w:val="none" w:sz="0" w:space="0" w:color="auto"/>
        <w:right w:val="none" w:sz="0" w:space="0" w:color="auto"/>
      </w:divBdr>
    </w:div>
    <w:div w:id="560167007">
      <w:bodyDiv w:val="1"/>
      <w:marLeft w:val="0"/>
      <w:marRight w:val="0"/>
      <w:marTop w:val="0"/>
      <w:marBottom w:val="0"/>
      <w:divBdr>
        <w:top w:val="none" w:sz="0" w:space="0" w:color="auto"/>
        <w:left w:val="none" w:sz="0" w:space="0" w:color="auto"/>
        <w:bottom w:val="none" w:sz="0" w:space="0" w:color="auto"/>
        <w:right w:val="none" w:sz="0" w:space="0" w:color="auto"/>
      </w:divBdr>
    </w:div>
    <w:div w:id="604046027">
      <w:bodyDiv w:val="1"/>
      <w:marLeft w:val="0"/>
      <w:marRight w:val="0"/>
      <w:marTop w:val="0"/>
      <w:marBottom w:val="0"/>
      <w:divBdr>
        <w:top w:val="none" w:sz="0" w:space="0" w:color="auto"/>
        <w:left w:val="none" w:sz="0" w:space="0" w:color="auto"/>
        <w:bottom w:val="none" w:sz="0" w:space="0" w:color="auto"/>
        <w:right w:val="none" w:sz="0" w:space="0" w:color="auto"/>
      </w:divBdr>
    </w:div>
    <w:div w:id="768820380">
      <w:bodyDiv w:val="1"/>
      <w:marLeft w:val="0"/>
      <w:marRight w:val="0"/>
      <w:marTop w:val="0"/>
      <w:marBottom w:val="0"/>
      <w:divBdr>
        <w:top w:val="none" w:sz="0" w:space="0" w:color="auto"/>
        <w:left w:val="none" w:sz="0" w:space="0" w:color="auto"/>
        <w:bottom w:val="none" w:sz="0" w:space="0" w:color="auto"/>
        <w:right w:val="none" w:sz="0" w:space="0" w:color="auto"/>
      </w:divBdr>
    </w:div>
    <w:div w:id="780950495">
      <w:bodyDiv w:val="1"/>
      <w:marLeft w:val="0"/>
      <w:marRight w:val="0"/>
      <w:marTop w:val="0"/>
      <w:marBottom w:val="0"/>
      <w:divBdr>
        <w:top w:val="none" w:sz="0" w:space="0" w:color="auto"/>
        <w:left w:val="none" w:sz="0" w:space="0" w:color="auto"/>
        <w:bottom w:val="none" w:sz="0" w:space="0" w:color="auto"/>
        <w:right w:val="none" w:sz="0" w:space="0" w:color="auto"/>
      </w:divBdr>
    </w:div>
    <w:div w:id="873464185">
      <w:bodyDiv w:val="1"/>
      <w:marLeft w:val="0"/>
      <w:marRight w:val="0"/>
      <w:marTop w:val="0"/>
      <w:marBottom w:val="0"/>
      <w:divBdr>
        <w:top w:val="none" w:sz="0" w:space="0" w:color="auto"/>
        <w:left w:val="none" w:sz="0" w:space="0" w:color="auto"/>
        <w:bottom w:val="none" w:sz="0" w:space="0" w:color="auto"/>
        <w:right w:val="none" w:sz="0" w:space="0" w:color="auto"/>
      </w:divBdr>
    </w:div>
    <w:div w:id="905846969">
      <w:bodyDiv w:val="1"/>
      <w:marLeft w:val="0"/>
      <w:marRight w:val="0"/>
      <w:marTop w:val="0"/>
      <w:marBottom w:val="0"/>
      <w:divBdr>
        <w:top w:val="none" w:sz="0" w:space="0" w:color="auto"/>
        <w:left w:val="none" w:sz="0" w:space="0" w:color="auto"/>
        <w:bottom w:val="none" w:sz="0" w:space="0" w:color="auto"/>
        <w:right w:val="none" w:sz="0" w:space="0" w:color="auto"/>
      </w:divBdr>
    </w:div>
    <w:div w:id="1038628418">
      <w:bodyDiv w:val="1"/>
      <w:marLeft w:val="0"/>
      <w:marRight w:val="0"/>
      <w:marTop w:val="0"/>
      <w:marBottom w:val="0"/>
      <w:divBdr>
        <w:top w:val="none" w:sz="0" w:space="0" w:color="auto"/>
        <w:left w:val="none" w:sz="0" w:space="0" w:color="auto"/>
        <w:bottom w:val="none" w:sz="0" w:space="0" w:color="auto"/>
        <w:right w:val="none" w:sz="0" w:space="0" w:color="auto"/>
      </w:divBdr>
    </w:div>
    <w:div w:id="1080256414">
      <w:bodyDiv w:val="1"/>
      <w:marLeft w:val="0"/>
      <w:marRight w:val="0"/>
      <w:marTop w:val="0"/>
      <w:marBottom w:val="0"/>
      <w:divBdr>
        <w:top w:val="none" w:sz="0" w:space="0" w:color="auto"/>
        <w:left w:val="none" w:sz="0" w:space="0" w:color="auto"/>
        <w:bottom w:val="none" w:sz="0" w:space="0" w:color="auto"/>
        <w:right w:val="none" w:sz="0" w:space="0" w:color="auto"/>
      </w:divBdr>
    </w:div>
    <w:div w:id="1101804987">
      <w:bodyDiv w:val="1"/>
      <w:marLeft w:val="0"/>
      <w:marRight w:val="0"/>
      <w:marTop w:val="0"/>
      <w:marBottom w:val="0"/>
      <w:divBdr>
        <w:top w:val="none" w:sz="0" w:space="0" w:color="auto"/>
        <w:left w:val="none" w:sz="0" w:space="0" w:color="auto"/>
        <w:bottom w:val="none" w:sz="0" w:space="0" w:color="auto"/>
        <w:right w:val="none" w:sz="0" w:space="0" w:color="auto"/>
      </w:divBdr>
    </w:div>
    <w:div w:id="1567687679">
      <w:bodyDiv w:val="1"/>
      <w:marLeft w:val="0"/>
      <w:marRight w:val="0"/>
      <w:marTop w:val="0"/>
      <w:marBottom w:val="0"/>
      <w:divBdr>
        <w:top w:val="none" w:sz="0" w:space="0" w:color="auto"/>
        <w:left w:val="none" w:sz="0" w:space="0" w:color="auto"/>
        <w:bottom w:val="none" w:sz="0" w:space="0" w:color="auto"/>
        <w:right w:val="none" w:sz="0" w:space="0" w:color="auto"/>
      </w:divBdr>
    </w:div>
    <w:div w:id="1636787255">
      <w:bodyDiv w:val="1"/>
      <w:marLeft w:val="0"/>
      <w:marRight w:val="0"/>
      <w:marTop w:val="0"/>
      <w:marBottom w:val="0"/>
      <w:divBdr>
        <w:top w:val="none" w:sz="0" w:space="0" w:color="auto"/>
        <w:left w:val="none" w:sz="0" w:space="0" w:color="auto"/>
        <w:bottom w:val="none" w:sz="0" w:space="0" w:color="auto"/>
        <w:right w:val="none" w:sz="0" w:space="0" w:color="auto"/>
      </w:divBdr>
    </w:div>
    <w:div w:id="1739591160">
      <w:bodyDiv w:val="1"/>
      <w:marLeft w:val="0"/>
      <w:marRight w:val="0"/>
      <w:marTop w:val="0"/>
      <w:marBottom w:val="0"/>
      <w:divBdr>
        <w:top w:val="none" w:sz="0" w:space="0" w:color="auto"/>
        <w:left w:val="none" w:sz="0" w:space="0" w:color="auto"/>
        <w:bottom w:val="none" w:sz="0" w:space="0" w:color="auto"/>
        <w:right w:val="none" w:sz="0" w:space="0" w:color="auto"/>
      </w:divBdr>
    </w:div>
    <w:div w:id="20809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BuckiWord2013</b:Tag>
    <b:SourceType>Book</b:SourceType>
    <b:Guid>{6CE3876E-170C-474A-96B9-9E2D41E038E5}</b:Guid>
    <b:Title>Word 2013 Bible</b:Title>
    <b:Year>2013</b:Year>
    <b:Publisher>John Wiley &amp; Sons</b:Publisher>
    <b:Author>
      <b:Author>
        <b:NameList>
          <b:Person>
            <b:Last>Bucki</b:Last>
            <b:Middle>A</b:Middle>
            <b:First>Lisa</b:First>
          </b:Person>
        </b:NameList>
      </b:Author>
    </b:Author>
    <b:RefOrder>1</b:RefOrder>
  </b:Source>
  <b:Source>
    <b:Tag>CFI19</b:Tag>
    <b:SourceType>InternetSite</b:SourceType>
    <b:Guid>{053FEDB3-949C-4F6D-9174-64ADDE790B89}</b:Guid>
    <b:Title>Cursos de Formación en Informática</b:Title>
    <b:Author>
      <b:Author>
        <b:NameList>
          <b:Person>
            <b:Last>CFI</b:Last>
          </b:Person>
        </b:NameList>
      </b:Author>
    </b:Author>
    <b:YearAccessed>2019</b:YearAccessed>
    <b:MonthAccessed>06</b:MonthAccessed>
    <b:DayAccessed>01</b:DayAccessed>
    <b:URL>http://cursosinformatica.ucm.es</b:URL>
    <b:RefOrder>2</b:RefOrder>
  </b:Source>
</b:Sources>
</file>

<file path=customXml/itemProps1.xml><?xml version="1.0" encoding="utf-8"?>
<ds:datastoreItem xmlns:ds="http://schemas.openxmlformats.org/officeDocument/2006/customXml" ds:itemID="{6BDFD514-E8F7-BB44-ADF6-36E21437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Settings\courtois\Desktop\doctoralbodytext.dot</Template>
  <TotalTime>10</TotalTime>
  <Pages>37</Pages>
  <Words>2252</Words>
  <Characters>13507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Memoria TFM - FDI-UCM</vt:lpstr>
    </vt:vector>
  </TitlesOfParts>
  <Company/>
  <LinksUpToDate>false</LinksUpToDate>
  <CharactersWithSpaces>15728</CharactersWithSpaces>
  <SharedDoc>false</SharedDoc>
  <HLinks>
    <vt:vector size="144" baseType="variant">
      <vt:variant>
        <vt:i4>1114165</vt:i4>
      </vt:variant>
      <vt:variant>
        <vt:i4>179</vt:i4>
      </vt:variant>
      <vt:variant>
        <vt:i4>0</vt:i4>
      </vt:variant>
      <vt:variant>
        <vt:i4>5</vt:i4>
      </vt:variant>
      <vt:variant>
        <vt:lpwstr/>
      </vt:variant>
      <vt:variant>
        <vt:lpwstr>_Toc11676646</vt:lpwstr>
      </vt:variant>
      <vt:variant>
        <vt:i4>1179701</vt:i4>
      </vt:variant>
      <vt:variant>
        <vt:i4>173</vt:i4>
      </vt:variant>
      <vt:variant>
        <vt:i4>0</vt:i4>
      </vt:variant>
      <vt:variant>
        <vt:i4>5</vt:i4>
      </vt:variant>
      <vt:variant>
        <vt:lpwstr/>
      </vt:variant>
      <vt:variant>
        <vt:lpwstr>_Toc11676645</vt:lpwstr>
      </vt:variant>
      <vt:variant>
        <vt:i4>1245237</vt:i4>
      </vt:variant>
      <vt:variant>
        <vt:i4>167</vt:i4>
      </vt:variant>
      <vt:variant>
        <vt:i4>0</vt:i4>
      </vt:variant>
      <vt:variant>
        <vt:i4>5</vt:i4>
      </vt:variant>
      <vt:variant>
        <vt:lpwstr/>
      </vt:variant>
      <vt:variant>
        <vt:lpwstr>_Toc11676644</vt:lpwstr>
      </vt:variant>
      <vt:variant>
        <vt:i4>1310773</vt:i4>
      </vt:variant>
      <vt:variant>
        <vt:i4>161</vt:i4>
      </vt:variant>
      <vt:variant>
        <vt:i4>0</vt:i4>
      </vt:variant>
      <vt:variant>
        <vt:i4>5</vt:i4>
      </vt:variant>
      <vt:variant>
        <vt:lpwstr/>
      </vt:variant>
      <vt:variant>
        <vt:lpwstr>_Toc11676643</vt:lpwstr>
      </vt:variant>
      <vt:variant>
        <vt:i4>1376309</vt:i4>
      </vt:variant>
      <vt:variant>
        <vt:i4>155</vt:i4>
      </vt:variant>
      <vt:variant>
        <vt:i4>0</vt:i4>
      </vt:variant>
      <vt:variant>
        <vt:i4>5</vt:i4>
      </vt:variant>
      <vt:variant>
        <vt:lpwstr/>
      </vt:variant>
      <vt:variant>
        <vt:lpwstr>_Toc11676642</vt:lpwstr>
      </vt:variant>
      <vt:variant>
        <vt:i4>1441845</vt:i4>
      </vt:variant>
      <vt:variant>
        <vt:i4>149</vt:i4>
      </vt:variant>
      <vt:variant>
        <vt:i4>0</vt:i4>
      </vt:variant>
      <vt:variant>
        <vt:i4>5</vt:i4>
      </vt:variant>
      <vt:variant>
        <vt:lpwstr/>
      </vt:variant>
      <vt:variant>
        <vt:lpwstr>_Toc11676641</vt:lpwstr>
      </vt:variant>
      <vt:variant>
        <vt:i4>1507381</vt:i4>
      </vt:variant>
      <vt:variant>
        <vt:i4>143</vt:i4>
      </vt:variant>
      <vt:variant>
        <vt:i4>0</vt:i4>
      </vt:variant>
      <vt:variant>
        <vt:i4>5</vt:i4>
      </vt:variant>
      <vt:variant>
        <vt:lpwstr/>
      </vt:variant>
      <vt:variant>
        <vt:lpwstr>_Toc11676640</vt:lpwstr>
      </vt:variant>
      <vt:variant>
        <vt:i4>1966130</vt:i4>
      </vt:variant>
      <vt:variant>
        <vt:i4>137</vt:i4>
      </vt:variant>
      <vt:variant>
        <vt:i4>0</vt:i4>
      </vt:variant>
      <vt:variant>
        <vt:i4>5</vt:i4>
      </vt:variant>
      <vt:variant>
        <vt:lpwstr/>
      </vt:variant>
      <vt:variant>
        <vt:lpwstr>_Toc11676639</vt:lpwstr>
      </vt:variant>
      <vt:variant>
        <vt:i4>2031666</vt:i4>
      </vt:variant>
      <vt:variant>
        <vt:i4>131</vt:i4>
      </vt:variant>
      <vt:variant>
        <vt:i4>0</vt:i4>
      </vt:variant>
      <vt:variant>
        <vt:i4>5</vt:i4>
      </vt:variant>
      <vt:variant>
        <vt:lpwstr/>
      </vt:variant>
      <vt:variant>
        <vt:lpwstr>_Toc11676638</vt:lpwstr>
      </vt:variant>
      <vt:variant>
        <vt:i4>1048626</vt:i4>
      </vt:variant>
      <vt:variant>
        <vt:i4>125</vt:i4>
      </vt:variant>
      <vt:variant>
        <vt:i4>0</vt:i4>
      </vt:variant>
      <vt:variant>
        <vt:i4>5</vt:i4>
      </vt:variant>
      <vt:variant>
        <vt:lpwstr/>
      </vt:variant>
      <vt:variant>
        <vt:lpwstr>_Toc11676637</vt:lpwstr>
      </vt:variant>
      <vt:variant>
        <vt:i4>1114162</vt:i4>
      </vt:variant>
      <vt:variant>
        <vt:i4>119</vt:i4>
      </vt:variant>
      <vt:variant>
        <vt:i4>0</vt:i4>
      </vt:variant>
      <vt:variant>
        <vt:i4>5</vt:i4>
      </vt:variant>
      <vt:variant>
        <vt:lpwstr/>
      </vt:variant>
      <vt:variant>
        <vt:lpwstr>_Toc11676636</vt:lpwstr>
      </vt:variant>
      <vt:variant>
        <vt:i4>1179698</vt:i4>
      </vt:variant>
      <vt:variant>
        <vt:i4>113</vt:i4>
      </vt:variant>
      <vt:variant>
        <vt:i4>0</vt:i4>
      </vt:variant>
      <vt:variant>
        <vt:i4>5</vt:i4>
      </vt:variant>
      <vt:variant>
        <vt:lpwstr/>
      </vt:variant>
      <vt:variant>
        <vt:lpwstr>_Toc11676635</vt:lpwstr>
      </vt:variant>
      <vt:variant>
        <vt:i4>1245234</vt:i4>
      </vt:variant>
      <vt:variant>
        <vt:i4>107</vt:i4>
      </vt:variant>
      <vt:variant>
        <vt:i4>0</vt:i4>
      </vt:variant>
      <vt:variant>
        <vt:i4>5</vt:i4>
      </vt:variant>
      <vt:variant>
        <vt:lpwstr/>
      </vt:variant>
      <vt:variant>
        <vt:lpwstr>_Toc11676634</vt:lpwstr>
      </vt:variant>
      <vt:variant>
        <vt:i4>1310770</vt:i4>
      </vt:variant>
      <vt:variant>
        <vt:i4>101</vt:i4>
      </vt:variant>
      <vt:variant>
        <vt:i4>0</vt:i4>
      </vt:variant>
      <vt:variant>
        <vt:i4>5</vt:i4>
      </vt:variant>
      <vt:variant>
        <vt:lpwstr/>
      </vt:variant>
      <vt:variant>
        <vt:lpwstr>_Toc11676633</vt:lpwstr>
      </vt:variant>
      <vt:variant>
        <vt:i4>1376306</vt:i4>
      </vt:variant>
      <vt:variant>
        <vt:i4>95</vt:i4>
      </vt:variant>
      <vt:variant>
        <vt:i4>0</vt:i4>
      </vt:variant>
      <vt:variant>
        <vt:i4>5</vt:i4>
      </vt:variant>
      <vt:variant>
        <vt:lpwstr/>
      </vt:variant>
      <vt:variant>
        <vt:lpwstr>_Toc11676632</vt:lpwstr>
      </vt:variant>
      <vt:variant>
        <vt:i4>1441842</vt:i4>
      </vt:variant>
      <vt:variant>
        <vt:i4>89</vt:i4>
      </vt:variant>
      <vt:variant>
        <vt:i4>0</vt:i4>
      </vt:variant>
      <vt:variant>
        <vt:i4>5</vt:i4>
      </vt:variant>
      <vt:variant>
        <vt:lpwstr/>
      </vt:variant>
      <vt:variant>
        <vt:lpwstr>_Toc11676631</vt:lpwstr>
      </vt:variant>
      <vt:variant>
        <vt:i4>1507378</vt:i4>
      </vt:variant>
      <vt:variant>
        <vt:i4>83</vt:i4>
      </vt:variant>
      <vt:variant>
        <vt:i4>0</vt:i4>
      </vt:variant>
      <vt:variant>
        <vt:i4>5</vt:i4>
      </vt:variant>
      <vt:variant>
        <vt:lpwstr/>
      </vt:variant>
      <vt:variant>
        <vt:lpwstr>_Toc11676630</vt:lpwstr>
      </vt:variant>
      <vt:variant>
        <vt:i4>1966131</vt:i4>
      </vt:variant>
      <vt:variant>
        <vt:i4>77</vt:i4>
      </vt:variant>
      <vt:variant>
        <vt:i4>0</vt:i4>
      </vt:variant>
      <vt:variant>
        <vt:i4>5</vt:i4>
      </vt:variant>
      <vt:variant>
        <vt:lpwstr/>
      </vt:variant>
      <vt:variant>
        <vt:lpwstr>_Toc11676629</vt:lpwstr>
      </vt:variant>
      <vt:variant>
        <vt:i4>2031667</vt:i4>
      </vt:variant>
      <vt:variant>
        <vt:i4>71</vt:i4>
      </vt:variant>
      <vt:variant>
        <vt:i4>0</vt:i4>
      </vt:variant>
      <vt:variant>
        <vt:i4>5</vt:i4>
      </vt:variant>
      <vt:variant>
        <vt:lpwstr/>
      </vt:variant>
      <vt:variant>
        <vt:lpwstr>_Toc11676628</vt:lpwstr>
      </vt:variant>
      <vt:variant>
        <vt:i4>1048627</vt:i4>
      </vt:variant>
      <vt:variant>
        <vt:i4>65</vt:i4>
      </vt:variant>
      <vt:variant>
        <vt:i4>0</vt:i4>
      </vt:variant>
      <vt:variant>
        <vt:i4>5</vt:i4>
      </vt:variant>
      <vt:variant>
        <vt:lpwstr/>
      </vt:variant>
      <vt:variant>
        <vt:lpwstr>_Toc11676627</vt:lpwstr>
      </vt:variant>
      <vt:variant>
        <vt:i4>1114163</vt:i4>
      </vt:variant>
      <vt:variant>
        <vt:i4>59</vt:i4>
      </vt:variant>
      <vt:variant>
        <vt:i4>0</vt:i4>
      </vt:variant>
      <vt:variant>
        <vt:i4>5</vt:i4>
      </vt:variant>
      <vt:variant>
        <vt:lpwstr/>
      </vt:variant>
      <vt:variant>
        <vt:lpwstr>_Toc11676626</vt:lpwstr>
      </vt:variant>
      <vt:variant>
        <vt:i4>1179699</vt:i4>
      </vt:variant>
      <vt:variant>
        <vt:i4>53</vt:i4>
      </vt:variant>
      <vt:variant>
        <vt:i4>0</vt:i4>
      </vt:variant>
      <vt:variant>
        <vt:i4>5</vt:i4>
      </vt:variant>
      <vt:variant>
        <vt:lpwstr/>
      </vt:variant>
      <vt:variant>
        <vt:lpwstr>_Toc11676625</vt:lpwstr>
      </vt:variant>
      <vt:variant>
        <vt:i4>1245235</vt:i4>
      </vt:variant>
      <vt:variant>
        <vt:i4>47</vt:i4>
      </vt:variant>
      <vt:variant>
        <vt:i4>0</vt:i4>
      </vt:variant>
      <vt:variant>
        <vt:i4>5</vt:i4>
      </vt:variant>
      <vt:variant>
        <vt:lpwstr/>
      </vt:variant>
      <vt:variant>
        <vt:lpwstr>_Toc11676624</vt:lpwstr>
      </vt:variant>
      <vt:variant>
        <vt:i4>7995441</vt:i4>
      </vt:variant>
      <vt:variant>
        <vt:i4>0</vt:i4>
      </vt:variant>
      <vt:variant>
        <vt:i4>0</vt:i4>
      </vt:variant>
      <vt:variant>
        <vt:i4>5</vt:i4>
      </vt:variant>
      <vt:variant>
        <vt:lpwstr>https://informatica.ucm.es/normativa-trabajos-de-fin-de-master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TFM - FDI-UCM</dc:title>
  <dc:subject/>
  <dc:creator>KSU</dc:creator>
  <cp:keywords/>
  <cp:lastModifiedBy>GUILLERMO JIMENEZ DIAZ</cp:lastModifiedBy>
  <cp:revision>4</cp:revision>
  <cp:lastPrinted>2018-10-09T14:28:00Z</cp:lastPrinted>
  <dcterms:created xsi:type="dcterms:W3CDTF">2022-11-14T11:01:00Z</dcterms:created>
  <dcterms:modified xsi:type="dcterms:W3CDTF">2022-11-14T11:55:00Z</dcterms:modified>
</cp:coreProperties>
</file>